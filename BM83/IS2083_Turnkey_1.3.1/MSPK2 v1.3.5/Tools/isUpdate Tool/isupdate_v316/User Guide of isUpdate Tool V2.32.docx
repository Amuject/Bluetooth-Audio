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2793905"/>
    <w:p w14:paraId="29CB9048" w14:textId="5A6B951F" w:rsidR="00362E12" w:rsidRDefault="00362E12" w:rsidP="00362E12">
      <w:pPr>
        <w:pStyle w:val="Title"/>
        <w:wordWrap w:val="0"/>
        <w:spacing w:before="4320"/>
        <w:jc w:val="right"/>
        <w:rPr>
          <w:sz w:val="24"/>
          <w:szCs w:val="24"/>
        </w:rPr>
      </w:pPr>
      <w:r>
        <w:rPr>
          <w:b/>
          <w:noProof/>
          <w:sz w:val="60"/>
          <w:szCs w:val="60"/>
        </w:rPr>
        <mc:AlternateContent>
          <mc:Choice Requires="wps">
            <w:drawing>
              <wp:anchor distT="0" distB="0" distL="114300" distR="114300" simplePos="0" relativeHeight="251655680" behindDoc="0" locked="0" layoutInCell="1" allowOverlap="1" wp14:anchorId="7EE945E0" wp14:editId="170D851C">
                <wp:simplePos x="0" y="0"/>
                <wp:positionH relativeFrom="column">
                  <wp:posOffset>-249555</wp:posOffset>
                </wp:positionH>
                <wp:positionV relativeFrom="paragraph">
                  <wp:posOffset>-636270</wp:posOffset>
                </wp:positionV>
                <wp:extent cx="6290945" cy="431803"/>
                <wp:effectExtent l="0" t="0" r="0" b="635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0945" cy="4318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AAB5B" id="矩形 17" o:spid="_x0000_s1026" style="position:absolute;margin-left:-19.65pt;margin-top:-50.1pt;width:495.35pt;height: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" stroked="f"/>
            </w:pict>
          </mc:Fallback>
        </mc:AlternateContent>
      </w:r>
      <w:r>
        <w:rPr>
          <w:b/>
          <w:noProof/>
          <w:sz w:val="60"/>
          <w:szCs w:val="60"/>
        </w:rPr>
        <mc:AlternateContent>
          <mc:Choice Requires="wps">
            <w:drawing>
              <wp:anchor distT="0" distB="0" distL="114300" distR="114300" simplePos="0" relativeHeight="251657728" behindDoc="0" locked="0" layoutInCell="1" allowOverlap="1" wp14:anchorId="3C867B45" wp14:editId="7CB85058">
                <wp:simplePos x="0" y="0"/>
                <wp:positionH relativeFrom="column">
                  <wp:posOffset>-9525</wp:posOffset>
                </wp:positionH>
                <wp:positionV relativeFrom="paragraph">
                  <wp:posOffset>2486025</wp:posOffset>
                </wp:positionV>
                <wp:extent cx="5972175" cy="635"/>
                <wp:effectExtent l="19050" t="19050" r="19050" b="18415"/>
                <wp:wrapNone/>
                <wp:docPr id="16" name="直線單箭頭接點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D34CA8" id="_x0000_t32" coordsize="21600,21600" o:spt="32" o:oned="t" path="m,l21600,21600e" filled="f">
                <v:path arrowok="t" fillok="f" o:connecttype="none"/>
                <o:lock v:ext="edit" shapetype="t"/>
              </v:shapetype>
              <v:shape id="直線單箭頭接點 16" o:spid="_x0000_s1026" type="#_x0000_t32" style="position:absolute;margin-left:-.75pt;margin-top:195.75pt;width:470.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" strokeweight="2.25pt"/>
            </w:pict>
          </mc:Fallback>
        </mc:AlternateContent>
      </w:r>
      <w:r w:rsidRPr="00284E51">
        <w:rPr>
          <w:b/>
          <w:noProof/>
          <w:sz w:val="60"/>
          <w:szCs w:val="60"/>
        </w:rPr>
        <w:drawing>
          <wp:anchor distT="0" distB="0" distL="114300" distR="114300" simplePos="0" relativeHeight="251659776" behindDoc="0" locked="0" layoutInCell="1" allowOverlap="1" wp14:anchorId="75AEC9A2" wp14:editId="45EF439E">
            <wp:simplePos x="0" y="0"/>
            <wp:positionH relativeFrom="column">
              <wp:posOffset>3362096</wp:posOffset>
            </wp:positionH>
            <wp:positionV relativeFrom="paragraph">
              <wp:posOffset>929030</wp:posOffset>
            </wp:positionV>
            <wp:extent cx="2599792" cy="1375258"/>
            <wp:effectExtent l="19050" t="0" r="0" b="0"/>
            <wp:wrapNone/>
            <wp:docPr id="6" name="Picture 1" descr="Microchip-Logo with 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Microchip-Logo with R.emf"/>
                    <pic:cNvPicPr>
                      <a:picLocks noChangeAspect="1"/>
                    </pic:cNvPicPr>
                  </pic:nvPicPr>
                  <pic:blipFill>
                    <a:blip r:embed="rId12" cstate="print"/>
                    <a:stretch>
                      <a:fillRect/>
                    </a:stretch>
                  </pic:blipFill>
                  <pic:spPr>
                    <a:xfrm>
                      <a:off x="0" y="0"/>
                      <a:ext cx="2599792" cy="1375258"/>
                    </a:xfrm>
                    <a:prstGeom prst="rect">
                      <a:avLst/>
                    </a:prstGeom>
                  </pic:spPr>
                </pic:pic>
              </a:graphicData>
            </a:graphic>
          </wp:anchor>
        </w:drawing>
      </w:r>
      <w:proofErr w:type="spellStart"/>
      <w:r w:rsidR="0040314A">
        <w:rPr>
          <w:b/>
        </w:rPr>
        <w:t>isUpdate</w:t>
      </w:r>
      <w:proofErr w:type="spellEnd"/>
      <w:r w:rsidRPr="00284E51">
        <w:rPr>
          <w:b/>
        </w:rPr>
        <w:t xml:space="preserve"> Tool</w:t>
      </w:r>
      <w:r w:rsidRPr="00284E51">
        <w:rPr>
          <w:rFonts w:hint="eastAsia"/>
          <w:b/>
        </w:rPr>
        <w:t xml:space="preserve"> User Guide</w:t>
      </w:r>
      <w:r>
        <w:rPr>
          <w:rFonts w:hint="eastAsia"/>
          <w:b/>
        </w:rPr>
        <w:t xml:space="preserve"> </w:t>
      </w:r>
      <w:r w:rsidR="00220EFE">
        <w:rPr>
          <w:sz w:val="24"/>
          <w:szCs w:val="24"/>
        </w:rPr>
        <w:t>V2</w:t>
      </w:r>
      <w:r w:rsidR="002C085F">
        <w:rPr>
          <w:sz w:val="24"/>
          <w:szCs w:val="24"/>
        </w:rPr>
        <w:t>.</w:t>
      </w:r>
      <w:r w:rsidR="004227EE">
        <w:rPr>
          <w:sz w:val="24"/>
          <w:szCs w:val="24"/>
        </w:rPr>
        <w:t>3</w:t>
      </w:r>
      <w:r w:rsidR="00CE1F7E">
        <w:rPr>
          <w:sz w:val="24"/>
          <w:szCs w:val="24"/>
        </w:rPr>
        <w:t>2</w:t>
      </w:r>
    </w:p>
    <w:p w14:paraId="016AEDB5" w14:textId="77777777" w:rsidR="00362E12" w:rsidRPr="00362E12" w:rsidRDefault="00362E12" w:rsidP="00362E12"/>
    <w:p w14:paraId="7E2DDA2B" w14:textId="77777777" w:rsidR="001150A5" w:rsidRPr="00D92F1B" w:rsidRDefault="001150A5" w:rsidP="00D92F1B">
      <w:pPr>
        <w:pStyle w:val="Title"/>
        <w:rPr>
          <w:sz w:val="24"/>
          <w:szCs w:val="24"/>
        </w:rPr>
      </w:pPr>
    </w:p>
    <w:p w14:paraId="4017A446" w14:textId="77777777" w:rsidR="00326FD0" w:rsidRPr="0050705D" w:rsidRDefault="00326FD0" w:rsidP="00E46502"/>
    <w:p w14:paraId="6605F229" w14:textId="77777777" w:rsidR="00967652" w:rsidRPr="0050705D" w:rsidRDefault="00967652" w:rsidP="00E46502">
      <w:r w:rsidRPr="0050705D">
        <w:br w:type="page"/>
      </w:r>
    </w:p>
    <w:bookmarkEnd w:id="0" w:displacedByCustomXml="next"/>
    <w:sdt>
      <w:sdtPr>
        <w:rPr>
          <w:b/>
          <w:bCs/>
        </w:rPr>
        <w:id w:val="17270294"/>
        <w:docPartObj>
          <w:docPartGallery w:val="Table of Contents"/>
          <w:docPartUnique/>
        </w:docPartObj>
      </w:sdtPr>
      <w:sdtEndPr>
        <w:rPr>
          <w:b w:val="0"/>
          <w:bCs w:val="0"/>
        </w:rPr>
      </w:sdtEndPr>
      <w:sdtContent>
        <w:p w14:paraId="0D27FBD8" w14:textId="77777777" w:rsidR="003C59EB" w:rsidRPr="0050705D" w:rsidRDefault="003C59EB" w:rsidP="00E46502">
          <w:r w:rsidRPr="0050705D">
            <w:t>Table of Contents</w:t>
          </w:r>
        </w:p>
        <w:p w14:paraId="33A4DB49" w14:textId="427F8A3C" w:rsidR="000C021C" w:rsidRDefault="003C59EB">
          <w:pPr>
            <w:pStyle w:val="TOC1"/>
            <w:tabs>
              <w:tab w:val="left" w:pos="960"/>
              <w:tab w:val="right" w:leader="dot" w:pos="8299"/>
            </w:tabs>
            <w:rPr>
              <w:ins w:id="1" w:author="Mika Hu - A23139" w:date="2020-04-17T15:02:00Z"/>
              <w:rFonts w:asciiTheme="minorHAnsi" w:eastAsiaTheme="minorEastAsia" w:hAnsiTheme="minorHAnsi" w:cstheme="minorBidi"/>
              <w:noProof/>
              <w:kern w:val="2"/>
              <w:sz w:val="24"/>
            </w:rPr>
          </w:pPr>
          <w:r w:rsidRPr="0050705D">
            <w:fldChar w:fldCharType="begin"/>
          </w:r>
          <w:r w:rsidRPr="0050705D">
            <w:instrText xml:space="preserve"> TOC \o "1-3" \h \z \u </w:instrText>
          </w:r>
          <w:r w:rsidRPr="0050705D">
            <w:fldChar w:fldCharType="separate"/>
          </w:r>
          <w:ins w:id="2" w:author="Mika Hu - A23139" w:date="2020-04-17T15:02:00Z">
            <w:r w:rsidR="000C021C" w:rsidRPr="00BC7CB3">
              <w:rPr>
                <w:rStyle w:val="Hyperlink"/>
                <w:noProof/>
              </w:rPr>
              <w:fldChar w:fldCharType="begin"/>
            </w:r>
            <w:r w:rsidR="000C021C" w:rsidRPr="00BC7CB3">
              <w:rPr>
                <w:rStyle w:val="Hyperlink"/>
                <w:noProof/>
              </w:rPr>
              <w:instrText xml:space="preserve"> </w:instrText>
            </w:r>
            <w:r w:rsidR="000C021C">
              <w:rPr>
                <w:noProof/>
              </w:rPr>
              <w:instrText>HYPERLINK \l "_Toc38028179"</w:instrText>
            </w:r>
            <w:r w:rsidR="000C021C" w:rsidRPr="00BC7CB3">
              <w:rPr>
                <w:rStyle w:val="Hyperlink"/>
                <w:noProof/>
              </w:rPr>
              <w:instrText xml:space="preserve"> </w:instrText>
            </w:r>
            <w:r w:rsidR="000C021C" w:rsidRPr="00BC7CB3">
              <w:rPr>
                <w:rStyle w:val="Hyperlink"/>
                <w:noProof/>
              </w:rPr>
            </w:r>
            <w:r w:rsidR="000C021C" w:rsidRPr="00BC7CB3">
              <w:rPr>
                <w:rStyle w:val="Hyperlink"/>
                <w:noProof/>
              </w:rPr>
              <w:fldChar w:fldCharType="separate"/>
            </w:r>
            <w:r w:rsidR="000C021C" w:rsidRPr="00BC7CB3">
              <w:rPr>
                <w:rStyle w:val="Hyperlink"/>
                <w:rFonts w:ascii="Calibri" w:hAnsi="Calibri"/>
                <w:noProof/>
              </w:rPr>
              <w:t>1.</w:t>
            </w:r>
            <w:r w:rsidR="000C021C">
              <w:rPr>
                <w:rFonts w:asciiTheme="minorHAnsi" w:eastAsiaTheme="minorEastAsia" w:hAnsiTheme="minorHAnsi" w:cstheme="minorBidi"/>
                <w:noProof/>
                <w:kern w:val="2"/>
                <w:sz w:val="24"/>
              </w:rPr>
              <w:tab/>
            </w:r>
            <w:r w:rsidR="000C021C" w:rsidRPr="00BC7CB3">
              <w:rPr>
                <w:rStyle w:val="Hyperlink"/>
                <w:rFonts w:ascii="Calibri" w:hAnsi="Calibri"/>
                <w:noProof/>
              </w:rPr>
              <w:t>Int</w:t>
            </w:r>
            <w:r w:rsidR="000C021C" w:rsidRPr="00BC7CB3">
              <w:rPr>
                <w:rStyle w:val="Hyperlink"/>
                <w:rFonts w:ascii="Calibri" w:hAnsi="Calibri"/>
                <w:noProof/>
              </w:rPr>
              <w:t>r</w:t>
            </w:r>
            <w:r w:rsidR="000C021C" w:rsidRPr="00BC7CB3">
              <w:rPr>
                <w:rStyle w:val="Hyperlink"/>
                <w:rFonts w:ascii="Calibri" w:hAnsi="Calibri"/>
                <w:noProof/>
              </w:rPr>
              <w:t>oduction</w:t>
            </w:r>
            <w:r w:rsidR="000C021C">
              <w:rPr>
                <w:noProof/>
                <w:webHidden/>
              </w:rPr>
              <w:tab/>
            </w:r>
            <w:r w:rsidR="000C021C">
              <w:rPr>
                <w:noProof/>
                <w:webHidden/>
              </w:rPr>
              <w:fldChar w:fldCharType="begin"/>
            </w:r>
            <w:r w:rsidR="000C021C">
              <w:rPr>
                <w:noProof/>
                <w:webHidden/>
              </w:rPr>
              <w:instrText xml:space="preserve"> PAGEREF _Toc38028179 \h </w:instrText>
            </w:r>
            <w:r w:rsidR="000C021C">
              <w:rPr>
                <w:noProof/>
                <w:webHidden/>
              </w:rPr>
            </w:r>
          </w:ins>
          <w:r w:rsidR="000C021C">
            <w:rPr>
              <w:noProof/>
              <w:webHidden/>
            </w:rPr>
            <w:fldChar w:fldCharType="separate"/>
          </w:r>
          <w:ins w:id="3" w:author="Mika Hu - A23139" w:date="2020-04-17T15:02:00Z">
            <w:r w:rsidR="000C021C">
              <w:rPr>
                <w:noProof/>
                <w:webHidden/>
              </w:rPr>
              <w:t>3</w:t>
            </w:r>
            <w:r w:rsidR="000C021C">
              <w:rPr>
                <w:noProof/>
                <w:webHidden/>
              </w:rPr>
              <w:fldChar w:fldCharType="end"/>
            </w:r>
            <w:r w:rsidR="000C021C" w:rsidRPr="00BC7CB3">
              <w:rPr>
                <w:rStyle w:val="Hyperlink"/>
                <w:noProof/>
              </w:rPr>
              <w:fldChar w:fldCharType="end"/>
            </w:r>
          </w:ins>
        </w:p>
        <w:p w14:paraId="567D5BC1" w14:textId="0315BA7F" w:rsidR="000C021C" w:rsidRDefault="000C021C">
          <w:pPr>
            <w:pStyle w:val="TOC1"/>
            <w:tabs>
              <w:tab w:val="left" w:pos="960"/>
              <w:tab w:val="right" w:leader="dot" w:pos="8299"/>
            </w:tabs>
            <w:rPr>
              <w:ins w:id="4" w:author="Mika Hu - A23139" w:date="2020-04-17T15:02:00Z"/>
              <w:rFonts w:asciiTheme="minorHAnsi" w:eastAsiaTheme="minorEastAsia" w:hAnsiTheme="minorHAnsi" w:cstheme="minorBidi"/>
              <w:noProof/>
              <w:kern w:val="2"/>
              <w:sz w:val="24"/>
            </w:rPr>
          </w:pPr>
          <w:ins w:id="5" w:author="Mika Hu - A23139" w:date="2020-04-17T15:02:00Z">
            <w:r w:rsidRPr="00BC7CB3">
              <w:rPr>
                <w:rStyle w:val="Hyperlink"/>
                <w:noProof/>
              </w:rPr>
              <w:fldChar w:fldCharType="begin"/>
            </w:r>
            <w:r w:rsidRPr="00BC7CB3">
              <w:rPr>
                <w:rStyle w:val="Hyperlink"/>
                <w:noProof/>
              </w:rPr>
              <w:instrText xml:space="preserve"> </w:instrText>
            </w:r>
            <w:r>
              <w:rPr>
                <w:noProof/>
              </w:rPr>
              <w:instrText>HYPERLINK \l "_Toc38028180"</w:instrText>
            </w:r>
            <w:r w:rsidRPr="00BC7CB3">
              <w:rPr>
                <w:rStyle w:val="Hyperlink"/>
                <w:noProof/>
              </w:rPr>
              <w:instrText xml:space="preserve"> </w:instrText>
            </w:r>
            <w:r w:rsidRPr="00BC7CB3">
              <w:rPr>
                <w:rStyle w:val="Hyperlink"/>
                <w:noProof/>
              </w:rPr>
            </w:r>
            <w:r w:rsidRPr="00BC7CB3">
              <w:rPr>
                <w:rStyle w:val="Hyperlink"/>
                <w:noProof/>
              </w:rPr>
              <w:fldChar w:fldCharType="separate"/>
            </w:r>
            <w:r w:rsidRPr="00BC7CB3">
              <w:rPr>
                <w:rStyle w:val="Hyperlink"/>
                <w:noProof/>
              </w:rPr>
              <w:t>2.</w:t>
            </w:r>
            <w:r>
              <w:rPr>
                <w:rFonts w:asciiTheme="minorHAnsi" w:eastAsiaTheme="minorEastAsia" w:hAnsiTheme="minorHAnsi" w:cstheme="minorBidi"/>
                <w:noProof/>
                <w:kern w:val="2"/>
                <w:sz w:val="24"/>
              </w:rPr>
              <w:tab/>
            </w:r>
            <w:r w:rsidRPr="00BC7CB3">
              <w:rPr>
                <w:rStyle w:val="Hyperlink"/>
                <w:noProof/>
              </w:rPr>
              <w:t>Tool Layout</w:t>
            </w:r>
            <w:r>
              <w:rPr>
                <w:noProof/>
                <w:webHidden/>
              </w:rPr>
              <w:tab/>
            </w:r>
            <w:r>
              <w:rPr>
                <w:noProof/>
                <w:webHidden/>
              </w:rPr>
              <w:fldChar w:fldCharType="begin"/>
            </w:r>
            <w:r>
              <w:rPr>
                <w:noProof/>
                <w:webHidden/>
              </w:rPr>
              <w:instrText xml:space="preserve"> PAGEREF _Toc38028180 \h </w:instrText>
            </w:r>
            <w:r>
              <w:rPr>
                <w:noProof/>
                <w:webHidden/>
              </w:rPr>
            </w:r>
          </w:ins>
          <w:r>
            <w:rPr>
              <w:noProof/>
              <w:webHidden/>
            </w:rPr>
            <w:fldChar w:fldCharType="separate"/>
          </w:r>
          <w:ins w:id="6" w:author="Mika Hu - A23139" w:date="2020-04-17T15:02:00Z">
            <w:r>
              <w:rPr>
                <w:noProof/>
                <w:webHidden/>
              </w:rPr>
              <w:t>4</w:t>
            </w:r>
            <w:r>
              <w:rPr>
                <w:noProof/>
                <w:webHidden/>
              </w:rPr>
              <w:fldChar w:fldCharType="end"/>
            </w:r>
            <w:r w:rsidRPr="00BC7CB3">
              <w:rPr>
                <w:rStyle w:val="Hyperlink"/>
                <w:noProof/>
              </w:rPr>
              <w:fldChar w:fldCharType="end"/>
            </w:r>
          </w:ins>
        </w:p>
        <w:p w14:paraId="2235EBF5" w14:textId="42BD0387" w:rsidR="000C021C" w:rsidRDefault="000C021C">
          <w:pPr>
            <w:pStyle w:val="TOC1"/>
            <w:tabs>
              <w:tab w:val="left" w:pos="960"/>
              <w:tab w:val="right" w:leader="dot" w:pos="8299"/>
            </w:tabs>
            <w:rPr>
              <w:ins w:id="7" w:author="Mika Hu - A23139" w:date="2020-04-17T15:02:00Z"/>
              <w:rFonts w:asciiTheme="minorHAnsi" w:eastAsiaTheme="minorEastAsia" w:hAnsiTheme="minorHAnsi" w:cstheme="minorBidi"/>
              <w:noProof/>
              <w:kern w:val="2"/>
              <w:sz w:val="24"/>
            </w:rPr>
          </w:pPr>
          <w:ins w:id="8" w:author="Mika Hu - A23139" w:date="2020-04-17T15:02:00Z">
            <w:r w:rsidRPr="00BC7CB3">
              <w:rPr>
                <w:rStyle w:val="Hyperlink"/>
                <w:noProof/>
              </w:rPr>
              <w:fldChar w:fldCharType="begin"/>
            </w:r>
            <w:r w:rsidRPr="00BC7CB3">
              <w:rPr>
                <w:rStyle w:val="Hyperlink"/>
                <w:noProof/>
              </w:rPr>
              <w:instrText xml:space="preserve"> </w:instrText>
            </w:r>
            <w:r>
              <w:rPr>
                <w:noProof/>
              </w:rPr>
              <w:instrText>HYPERLINK \l "_Toc38028181"</w:instrText>
            </w:r>
            <w:r w:rsidRPr="00BC7CB3">
              <w:rPr>
                <w:rStyle w:val="Hyperlink"/>
                <w:noProof/>
              </w:rPr>
              <w:instrText xml:space="preserve"> </w:instrText>
            </w:r>
            <w:r w:rsidRPr="00BC7CB3">
              <w:rPr>
                <w:rStyle w:val="Hyperlink"/>
                <w:noProof/>
              </w:rPr>
            </w:r>
            <w:r w:rsidRPr="00BC7CB3">
              <w:rPr>
                <w:rStyle w:val="Hyperlink"/>
                <w:noProof/>
              </w:rPr>
              <w:fldChar w:fldCharType="separate"/>
            </w:r>
            <w:r w:rsidRPr="00BC7CB3">
              <w:rPr>
                <w:rStyle w:val="Hyperlink"/>
                <w:noProof/>
              </w:rPr>
              <w:t>3.</w:t>
            </w:r>
            <w:r>
              <w:rPr>
                <w:rFonts w:asciiTheme="minorHAnsi" w:eastAsiaTheme="minorEastAsia" w:hAnsiTheme="minorHAnsi" w:cstheme="minorBidi"/>
                <w:noProof/>
                <w:kern w:val="2"/>
                <w:sz w:val="24"/>
              </w:rPr>
              <w:tab/>
            </w:r>
            <w:r w:rsidRPr="00BC7CB3">
              <w:rPr>
                <w:rStyle w:val="Hyperlink"/>
                <w:noProof/>
              </w:rPr>
              <w:t>Use Cases</w:t>
            </w:r>
            <w:r>
              <w:rPr>
                <w:noProof/>
                <w:webHidden/>
              </w:rPr>
              <w:tab/>
            </w:r>
            <w:r>
              <w:rPr>
                <w:noProof/>
                <w:webHidden/>
              </w:rPr>
              <w:fldChar w:fldCharType="begin"/>
            </w:r>
            <w:r>
              <w:rPr>
                <w:noProof/>
                <w:webHidden/>
              </w:rPr>
              <w:instrText xml:space="preserve"> PAGEREF _Toc38028181 \h </w:instrText>
            </w:r>
            <w:r>
              <w:rPr>
                <w:noProof/>
                <w:webHidden/>
              </w:rPr>
            </w:r>
          </w:ins>
          <w:r>
            <w:rPr>
              <w:noProof/>
              <w:webHidden/>
            </w:rPr>
            <w:fldChar w:fldCharType="separate"/>
          </w:r>
          <w:ins w:id="9" w:author="Mika Hu - A23139" w:date="2020-04-17T15:02:00Z">
            <w:r>
              <w:rPr>
                <w:noProof/>
                <w:webHidden/>
              </w:rPr>
              <w:t>6</w:t>
            </w:r>
            <w:r>
              <w:rPr>
                <w:noProof/>
                <w:webHidden/>
              </w:rPr>
              <w:fldChar w:fldCharType="end"/>
            </w:r>
            <w:r w:rsidRPr="00BC7CB3">
              <w:rPr>
                <w:rStyle w:val="Hyperlink"/>
                <w:noProof/>
              </w:rPr>
              <w:fldChar w:fldCharType="end"/>
            </w:r>
          </w:ins>
        </w:p>
        <w:p w14:paraId="09A9DE9D" w14:textId="5B48EB51" w:rsidR="000C021C" w:rsidRDefault="000C021C">
          <w:pPr>
            <w:pStyle w:val="TOC2"/>
            <w:tabs>
              <w:tab w:val="left" w:pos="960"/>
              <w:tab w:val="right" w:leader="dot" w:pos="8299"/>
            </w:tabs>
            <w:rPr>
              <w:ins w:id="10" w:author="Mika Hu - A23139" w:date="2020-04-17T15:02:00Z"/>
              <w:rFonts w:asciiTheme="minorHAnsi" w:eastAsiaTheme="minorEastAsia" w:hAnsiTheme="minorHAnsi" w:cstheme="minorBidi"/>
              <w:noProof/>
              <w:kern w:val="2"/>
              <w:sz w:val="24"/>
            </w:rPr>
          </w:pPr>
          <w:ins w:id="11" w:author="Mika Hu - A23139" w:date="2020-04-17T15:02:00Z">
            <w:r w:rsidRPr="00BC7CB3">
              <w:rPr>
                <w:rStyle w:val="Hyperlink"/>
                <w:noProof/>
              </w:rPr>
              <w:fldChar w:fldCharType="begin"/>
            </w:r>
            <w:r w:rsidRPr="00BC7CB3">
              <w:rPr>
                <w:rStyle w:val="Hyperlink"/>
                <w:noProof/>
              </w:rPr>
              <w:instrText xml:space="preserve"> </w:instrText>
            </w:r>
            <w:r>
              <w:rPr>
                <w:noProof/>
              </w:rPr>
              <w:instrText>HYPERLINK \l "_Toc38028182"</w:instrText>
            </w:r>
            <w:r w:rsidRPr="00BC7CB3">
              <w:rPr>
                <w:rStyle w:val="Hyperlink"/>
                <w:noProof/>
              </w:rPr>
              <w:instrText xml:space="preserve"> </w:instrText>
            </w:r>
            <w:r w:rsidRPr="00BC7CB3">
              <w:rPr>
                <w:rStyle w:val="Hyperlink"/>
                <w:noProof/>
              </w:rPr>
            </w:r>
            <w:r w:rsidRPr="00BC7CB3">
              <w:rPr>
                <w:rStyle w:val="Hyperlink"/>
                <w:noProof/>
              </w:rPr>
              <w:fldChar w:fldCharType="separate"/>
            </w:r>
            <w:r w:rsidRPr="00BC7CB3">
              <w:rPr>
                <w:rStyle w:val="Hyperlink"/>
                <w:noProof/>
              </w:rPr>
              <w:t>3.1</w:t>
            </w:r>
            <w:r>
              <w:rPr>
                <w:rFonts w:asciiTheme="minorHAnsi" w:eastAsiaTheme="minorEastAsia" w:hAnsiTheme="minorHAnsi" w:cstheme="minorBidi"/>
                <w:noProof/>
                <w:kern w:val="2"/>
                <w:sz w:val="24"/>
              </w:rPr>
              <w:tab/>
            </w:r>
            <w:r w:rsidRPr="00BC7CB3">
              <w:rPr>
                <w:rStyle w:val="Hyperlink"/>
                <w:noProof/>
              </w:rPr>
              <w:t>Flash Firmware Update through COM Port</w:t>
            </w:r>
            <w:r>
              <w:rPr>
                <w:noProof/>
                <w:webHidden/>
              </w:rPr>
              <w:tab/>
            </w:r>
            <w:r>
              <w:rPr>
                <w:noProof/>
                <w:webHidden/>
              </w:rPr>
              <w:fldChar w:fldCharType="begin"/>
            </w:r>
            <w:r>
              <w:rPr>
                <w:noProof/>
                <w:webHidden/>
              </w:rPr>
              <w:instrText xml:space="preserve"> PAGEREF _Toc38028182 \h </w:instrText>
            </w:r>
            <w:r>
              <w:rPr>
                <w:noProof/>
                <w:webHidden/>
              </w:rPr>
            </w:r>
          </w:ins>
          <w:r>
            <w:rPr>
              <w:noProof/>
              <w:webHidden/>
            </w:rPr>
            <w:fldChar w:fldCharType="separate"/>
          </w:r>
          <w:ins w:id="12" w:author="Mika Hu - A23139" w:date="2020-04-17T15:02:00Z">
            <w:r>
              <w:rPr>
                <w:noProof/>
                <w:webHidden/>
              </w:rPr>
              <w:t>6</w:t>
            </w:r>
            <w:r>
              <w:rPr>
                <w:noProof/>
                <w:webHidden/>
              </w:rPr>
              <w:fldChar w:fldCharType="end"/>
            </w:r>
            <w:r w:rsidRPr="00BC7CB3">
              <w:rPr>
                <w:rStyle w:val="Hyperlink"/>
                <w:noProof/>
              </w:rPr>
              <w:fldChar w:fldCharType="end"/>
            </w:r>
          </w:ins>
        </w:p>
        <w:p w14:paraId="54CDE0E2" w14:textId="2BB54DE8" w:rsidR="000C021C" w:rsidRDefault="000C021C">
          <w:pPr>
            <w:pStyle w:val="TOC2"/>
            <w:tabs>
              <w:tab w:val="left" w:pos="960"/>
              <w:tab w:val="right" w:leader="dot" w:pos="8299"/>
            </w:tabs>
            <w:rPr>
              <w:ins w:id="13" w:author="Mika Hu - A23139" w:date="2020-04-17T15:02:00Z"/>
              <w:rFonts w:asciiTheme="minorHAnsi" w:eastAsiaTheme="minorEastAsia" w:hAnsiTheme="minorHAnsi" w:cstheme="minorBidi"/>
              <w:noProof/>
              <w:kern w:val="2"/>
              <w:sz w:val="24"/>
            </w:rPr>
          </w:pPr>
          <w:ins w:id="14" w:author="Mika Hu - A23139" w:date="2020-04-17T15:02:00Z">
            <w:r w:rsidRPr="00BC7CB3">
              <w:rPr>
                <w:rStyle w:val="Hyperlink"/>
                <w:noProof/>
              </w:rPr>
              <w:fldChar w:fldCharType="begin"/>
            </w:r>
            <w:r w:rsidRPr="00BC7CB3">
              <w:rPr>
                <w:rStyle w:val="Hyperlink"/>
                <w:noProof/>
              </w:rPr>
              <w:instrText xml:space="preserve"> </w:instrText>
            </w:r>
            <w:r>
              <w:rPr>
                <w:noProof/>
              </w:rPr>
              <w:instrText>HYPERLINK \l "_Toc38028183"</w:instrText>
            </w:r>
            <w:r w:rsidRPr="00BC7CB3">
              <w:rPr>
                <w:rStyle w:val="Hyperlink"/>
                <w:noProof/>
              </w:rPr>
              <w:instrText xml:space="preserve"> </w:instrText>
            </w:r>
            <w:r w:rsidRPr="00BC7CB3">
              <w:rPr>
                <w:rStyle w:val="Hyperlink"/>
                <w:noProof/>
              </w:rPr>
            </w:r>
            <w:r w:rsidRPr="00BC7CB3">
              <w:rPr>
                <w:rStyle w:val="Hyperlink"/>
                <w:noProof/>
              </w:rPr>
              <w:fldChar w:fldCharType="separate"/>
            </w:r>
            <w:r w:rsidRPr="00BC7CB3">
              <w:rPr>
                <w:rStyle w:val="Hyperlink"/>
                <w:noProof/>
              </w:rPr>
              <w:t>3.2</w:t>
            </w:r>
            <w:r>
              <w:rPr>
                <w:rFonts w:asciiTheme="minorHAnsi" w:eastAsiaTheme="minorEastAsia" w:hAnsiTheme="minorHAnsi" w:cstheme="minorBidi"/>
                <w:noProof/>
                <w:kern w:val="2"/>
                <w:sz w:val="24"/>
              </w:rPr>
              <w:tab/>
            </w:r>
            <w:r w:rsidRPr="00BC7CB3">
              <w:rPr>
                <w:rStyle w:val="Hyperlink"/>
                <w:noProof/>
              </w:rPr>
              <w:t>EEProm System-Configuration Update</w:t>
            </w:r>
            <w:r>
              <w:rPr>
                <w:noProof/>
                <w:webHidden/>
              </w:rPr>
              <w:tab/>
            </w:r>
            <w:r>
              <w:rPr>
                <w:noProof/>
                <w:webHidden/>
              </w:rPr>
              <w:fldChar w:fldCharType="begin"/>
            </w:r>
            <w:r>
              <w:rPr>
                <w:noProof/>
                <w:webHidden/>
              </w:rPr>
              <w:instrText xml:space="preserve"> PAGEREF _Toc38028183 \h </w:instrText>
            </w:r>
            <w:r>
              <w:rPr>
                <w:noProof/>
                <w:webHidden/>
              </w:rPr>
            </w:r>
          </w:ins>
          <w:r>
            <w:rPr>
              <w:noProof/>
              <w:webHidden/>
            </w:rPr>
            <w:fldChar w:fldCharType="separate"/>
          </w:r>
          <w:ins w:id="15" w:author="Mika Hu - A23139" w:date="2020-04-17T15:02:00Z">
            <w:r>
              <w:rPr>
                <w:noProof/>
                <w:webHidden/>
              </w:rPr>
              <w:t>8</w:t>
            </w:r>
            <w:r>
              <w:rPr>
                <w:noProof/>
                <w:webHidden/>
              </w:rPr>
              <w:fldChar w:fldCharType="end"/>
            </w:r>
            <w:r w:rsidRPr="00BC7CB3">
              <w:rPr>
                <w:rStyle w:val="Hyperlink"/>
                <w:noProof/>
              </w:rPr>
              <w:fldChar w:fldCharType="end"/>
            </w:r>
          </w:ins>
        </w:p>
        <w:p w14:paraId="7939329D" w14:textId="12D30B19" w:rsidR="000C021C" w:rsidRDefault="000C021C">
          <w:pPr>
            <w:pStyle w:val="TOC2"/>
            <w:tabs>
              <w:tab w:val="left" w:pos="960"/>
              <w:tab w:val="right" w:leader="dot" w:pos="8299"/>
            </w:tabs>
            <w:rPr>
              <w:ins w:id="16" w:author="Mika Hu - A23139" w:date="2020-04-17T15:02:00Z"/>
              <w:rFonts w:asciiTheme="minorHAnsi" w:eastAsiaTheme="minorEastAsia" w:hAnsiTheme="minorHAnsi" w:cstheme="minorBidi"/>
              <w:noProof/>
              <w:kern w:val="2"/>
              <w:sz w:val="24"/>
            </w:rPr>
          </w:pPr>
          <w:ins w:id="17" w:author="Mika Hu - A23139" w:date="2020-04-17T15:02:00Z">
            <w:r w:rsidRPr="00BC7CB3">
              <w:rPr>
                <w:rStyle w:val="Hyperlink"/>
                <w:noProof/>
              </w:rPr>
              <w:fldChar w:fldCharType="begin"/>
            </w:r>
            <w:r w:rsidRPr="00BC7CB3">
              <w:rPr>
                <w:rStyle w:val="Hyperlink"/>
                <w:noProof/>
              </w:rPr>
              <w:instrText xml:space="preserve"> </w:instrText>
            </w:r>
            <w:r>
              <w:rPr>
                <w:noProof/>
              </w:rPr>
              <w:instrText>HYPERLINK \l "_Toc38028184"</w:instrText>
            </w:r>
            <w:r w:rsidRPr="00BC7CB3">
              <w:rPr>
                <w:rStyle w:val="Hyperlink"/>
                <w:noProof/>
              </w:rPr>
              <w:instrText xml:space="preserve"> </w:instrText>
            </w:r>
            <w:r w:rsidRPr="00BC7CB3">
              <w:rPr>
                <w:rStyle w:val="Hyperlink"/>
                <w:noProof/>
              </w:rPr>
            </w:r>
            <w:r w:rsidRPr="00BC7CB3">
              <w:rPr>
                <w:rStyle w:val="Hyperlink"/>
                <w:noProof/>
              </w:rPr>
              <w:fldChar w:fldCharType="separate"/>
            </w:r>
            <w:r w:rsidRPr="00BC7CB3">
              <w:rPr>
                <w:rStyle w:val="Hyperlink"/>
                <w:noProof/>
              </w:rPr>
              <w:t>3.3</w:t>
            </w:r>
            <w:r>
              <w:rPr>
                <w:rFonts w:asciiTheme="minorHAnsi" w:eastAsiaTheme="minorEastAsia" w:hAnsiTheme="minorHAnsi" w:cstheme="minorBidi"/>
                <w:noProof/>
                <w:kern w:val="2"/>
                <w:sz w:val="24"/>
              </w:rPr>
              <w:tab/>
            </w:r>
            <w:r w:rsidRPr="00BC7CB3">
              <w:rPr>
                <w:rStyle w:val="Hyperlink"/>
                <w:noProof/>
              </w:rPr>
              <w:t>Firmware Flash Update through USB</w:t>
            </w:r>
            <w:r>
              <w:rPr>
                <w:noProof/>
                <w:webHidden/>
              </w:rPr>
              <w:tab/>
            </w:r>
            <w:r>
              <w:rPr>
                <w:noProof/>
                <w:webHidden/>
              </w:rPr>
              <w:fldChar w:fldCharType="begin"/>
            </w:r>
            <w:r>
              <w:rPr>
                <w:noProof/>
                <w:webHidden/>
              </w:rPr>
              <w:instrText xml:space="preserve"> PAGEREF _Toc38028184 \h </w:instrText>
            </w:r>
            <w:r>
              <w:rPr>
                <w:noProof/>
                <w:webHidden/>
              </w:rPr>
            </w:r>
          </w:ins>
          <w:r>
            <w:rPr>
              <w:noProof/>
              <w:webHidden/>
            </w:rPr>
            <w:fldChar w:fldCharType="separate"/>
          </w:r>
          <w:ins w:id="18" w:author="Mika Hu - A23139" w:date="2020-04-17T15:02:00Z">
            <w:r>
              <w:rPr>
                <w:noProof/>
                <w:webHidden/>
              </w:rPr>
              <w:t>9</w:t>
            </w:r>
            <w:r>
              <w:rPr>
                <w:noProof/>
                <w:webHidden/>
              </w:rPr>
              <w:fldChar w:fldCharType="end"/>
            </w:r>
            <w:r w:rsidRPr="00BC7CB3">
              <w:rPr>
                <w:rStyle w:val="Hyperlink"/>
                <w:noProof/>
              </w:rPr>
              <w:fldChar w:fldCharType="end"/>
            </w:r>
          </w:ins>
        </w:p>
        <w:p w14:paraId="22579C2F" w14:textId="161D7A3E" w:rsidR="000C021C" w:rsidRDefault="000C021C">
          <w:pPr>
            <w:pStyle w:val="TOC2"/>
            <w:tabs>
              <w:tab w:val="left" w:pos="960"/>
              <w:tab w:val="right" w:leader="dot" w:pos="8299"/>
            </w:tabs>
            <w:rPr>
              <w:ins w:id="19" w:author="Mika Hu - A23139" w:date="2020-04-17T15:02:00Z"/>
              <w:rFonts w:asciiTheme="minorHAnsi" w:eastAsiaTheme="minorEastAsia" w:hAnsiTheme="minorHAnsi" w:cstheme="minorBidi"/>
              <w:noProof/>
              <w:kern w:val="2"/>
              <w:sz w:val="24"/>
            </w:rPr>
          </w:pPr>
          <w:ins w:id="20" w:author="Mika Hu - A23139" w:date="2020-04-17T15:02:00Z">
            <w:r w:rsidRPr="00BC7CB3">
              <w:rPr>
                <w:rStyle w:val="Hyperlink"/>
                <w:noProof/>
              </w:rPr>
              <w:fldChar w:fldCharType="begin"/>
            </w:r>
            <w:r w:rsidRPr="00BC7CB3">
              <w:rPr>
                <w:rStyle w:val="Hyperlink"/>
                <w:noProof/>
              </w:rPr>
              <w:instrText xml:space="preserve"> </w:instrText>
            </w:r>
            <w:r>
              <w:rPr>
                <w:noProof/>
              </w:rPr>
              <w:instrText>HYPERLINK \l "_Toc38028185"</w:instrText>
            </w:r>
            <w:r w:rsidRPr="00BC7CB3">
              <w:rPr>
                <w:rStyle w:val="Hyperlink"/>
                <w:noProof/>
              </w:rPr>
              <w:instrText xml:space="preserve"> </w:instrText>
            </w:r>
            <w:r w:rsidRPr="00BC7CB3">
              <w:rPr>
                <w:rStyle w:val="Hyperlink"/>
                <w:noProof/>
              </w:rPr>
            </w:r>
            <w:r w:rsidRPr="00BC7CB3">
              <w:rPr>
                <w:rStyle w:val="Hyperlink"/>
                <w:noProof/>
              </w:rPr>
              <w:fldChar w:fldCharType="separate"/>
            </w:r>
            <w:r w:rsidRPr="00BC7CB3">
              <w:rPr>
                <w:rStyle w:val="Hyperlink"/>
                <w:noProof/>
              </w:rPr>
              <w:t>3.4</w:t>
            </w:r>
            <w:r>
              <w:rPr>
                <w:rFonts w:asciiTheme="minorHAnsi" w:eastAsiaTheme="minorEastAsia" w:hAnsiTheme="minorHAnsi" w:cstheme="minorBidi"/>
                <w:noProof/>
                <w:kern w:val="2"/>
                <w:sz w:val="24"/>
              </w:rPr>
              <w:tab/>
            </w:r>
            <w:r w:rsidRPr="00BC7CB3">
              <w:rPr>
                <w:rStyle w:val="Hyperlink"/>
                <w:noProof/>
              </w:rPr>
              <w:t>Flash Firmware Dump through COM Port</w:t>
            </w:r>
            <w:r>
              <w:rPr>
                <w:noProof/>
                <w:webHidden/>
              </w:rPr>
              <w:tab/>
            </w:r>
            <w:r>
              <w:rPr>
                <w:noProof/>
                <w:webHidden/>
              </w:rPr>
              <w:fldChar w:fldCharType="begin"/>
            </w:r>
            <w:r>
              <w:rPr>
                <w:noProof/>
                <w:webHidden/>
              </w:rPr>
              <w:instrText xml:space="preserve"> PAGEREF _Toc38028185 \h </w:instrText>
            </w:r>
            <w:r>
              <w:rPr>
                <w:noProof/>
                <w:webHidden/>
              </w:rPr>
            </w:r>
          </w:ins>
          <w:r>
            <w:rPr>
              <w:noProof/>
              <w:webHidden/>
            </w:rPr>
            <w:fldChar w:fldCharType="separate"/>
          </w:r>
          <w:ins w:id="21" w:author="Mika Hu - A23139" w:date="2020-04-17T15:02:00Z">
            <w:r>
              <w:rPr>
                <w:noProof/>
                <w:webHidden/>
              </w:rPr>
              <w:t>10</w:t>
            </w:r>
            <w:r>
              <w:rPr>
                <w:noProof/>
                <w:webHidden/>
              </w:rPr>
              <w:fldChar w:fldCharType="end"/>
            </w:r>
            <w:r w:rsidRPr="00BC7CB3">
              <w:rPr>
                <w:rStyle w:val="Hyperlink"/>
                <w:noProof/>
              </w:rPr>
              <w:fldChar w:fldCharType="end"/>
            </w:r>
          </w:ins>
        </w:p>
        <w:p w14:paraId="160F8753" w14:textId="33678685" w:rsidR="000C021C" w:rsidRDefault="000C021C">
          <w:pPr>
            <w:pStyle w:val="TOC2"/>
            <w:tabs>
              <w:tab w:val="left" w:pos="960"/>
              <w:tab w:val="right" w:leader="dot" w:pos="8299"/>
            </w:tabs>
            <w:rPr>
              <w:ins w:id="22" w:author="Mika Hu - A23139" w:date="2020-04-17T15:02:00Z"/>
              <w:rFonts w:asciiTheme="minorHAnsi" w:eastAsiaTheme="minorEastAsia" w:hAnsiTheme="minorHAnsi" w:cstheme="minorBidi"/>
              <w:noProof/>
              <w:kern w:val="2"/>
              <w:sz w:val="24"/>
            </w:rPr>
          </w:pPr>
          <w:ins w:id="23" w:author="Mika Hu - A23139" w:date="2020-04-17T15:02:00Z">
            <w:r w:rsidRPr="00BC7CB3">
              <w:rPr>
                <w:rStyle w:val="Hyperlink"/>
                <w:noProof/>
              </w:rPr>
              <w:fldChar w:fldCharType="begin"/>
            </w:r>
            <w:r w:rsidRPr="00BC7CB3">
              <w:rPr>
                <w:rStyle w:val="Hyperlink"/>
                <w:noProof/>
              </w:rPr>
              <w:instrText xml:space="preserve"> </w:instrText>
            </w:r>
            <w:r>
              <w:rPr>
                <w:noProof/>
              </w:rPr>
              <w:instrText>HYPERLINK \l "_Toc38028186"</w:instrText>
            </w:r>
            <w:r w:rsidRPr="00BC7CB3">
              <w:rPr>
                <w:rStyle w:val="Hyperlink"/>
                <w:noProof/>
              </w:rPr>
              <w:instrText xml:space="preserve"> </w:instrText>
            </w:r>
            <w:r w:rsidRPr="00BC7CB3">
              <w:rPr>
                <w:rStyle w:val="Hyperlink"/>
                <w:noProof/>
              </w:rPr>
            </w:r>
            <w:r w:rsidRPr="00BC7CB3">
              <w:rPr>
                <w:rStyle w:val="Hyperlink"/>
                <w:noProof/>
              </w:rPr>
              <w:fldChar w:fldCharType="separate"/>
            </w:r>
            <w:r w:rsidRPr="00BC7CB3">
              <w:rPr>
                <w:rStyle w:val="Hyperlink"/>
                <w:noProof/>
              </w:rPr>
              <w:t>3.5</w:t>
            </w:r>
            <w:r>
              <w:rPr>
                <w:rFonts w:asciiTheme="minorHAnsi" w:eastAsiaTheme="minorEastAsia" w:hAnsiTheme="minorHAnsi" w:cstheme="minorBidi"/>
                <w:noProof/>
                <w:kern w:val="2"/>
                <w:sz w:val="24"/>
              </w:rPr>
              <w:tab/>
            </w:r>
            <w:r w:rsidRPr="00BC7CB3">
              <w:rPr>
                <w:rStyle w:val="Hyperlink"/>
                <w:noProof/>
              </w:rPr>
              <w:t>Firmware Images and Configuration Merge</w:t>
            </w:r>
            <w:r>
              <w:rPr>
                <w:noProof/>
                <w:webHidden/>
              </w:rPr>
              <w:tab/>
            </w:r>
            <w:r>
              <w:rPr>
                <w:noProof/>
                <w:webHidden/>
              </w:rPr>
              <w:fldChar w:fldCharType="begin"/>
            </w:r>
            <w:r>
              <w:rPr>
                <w:noProof/>
                <w:webHidden/>
              </w:rPr>
              <w:instrText xml:space="preserve"> PAGEREF _Toc38028186 \h </w:instrText>
            </w:r>
            <w:r>
              <w:rPr>
                <w:noProof/>
                <w:webHidden/>
              </w:rPr>
            </w:r>
          </w:ins>
          <w:r>
            <w:rPr>
              <w:noProof/>
              <w:webHidden/>
            </w:rPr>
            <w:fldChar w:fldCharType="separate"/>
          </w:r>
          <w:ins w:id="24" w:author="Mika Hu - A23139" w:date="2020-04-17T15:02:00Z">
            <w:r>
              <w:rPr>
                <w:noProof/>
                <w:webHidden/>
              </w:rPr>
              <w:t>12</w:t>
            </w:r>
            <w:r>
              <w:rPr>
                <w:noProof/>
                <w:webHidden/>
              </w:rPr>
              <w:fldChar w:fldCharType="end"/>
            </w:r>
            <w:r w:rsidRPr="00BC7CB3">
              <w:rPr>
                <w:rStyle w:val="Hyperlink"/>
                <w:noProof/>
              </w:rPr>
              <w:fldChar w:fldCharType="end"/>
            </w:r>
          </w:ins>
        </w:p>
        <w:p w14:paraId="6CC7433B" w14:textId="025A20EE" w:rsidR="000C021C" w:rsidRDefault="000C021C">
          <w:pPr>
            <w:pStyle w:val="TOC1"/>
            <w:tabs>
              <w:tab w:val="left" w:pos="960"/>
              <w:tab w:val="right" w:leader="dot" w:pos="8299"/>
            </w:tabs>
            <w:rPr>
              <w:ins w:id="25" w:author="Mika Hu - A23139" w:date="2020-04-17T15:02:00Z"/>
              <w:rFonts w:asciiTheme="minorHAnsi" w:eastAsiaTheme="minorEastAsia" w:hAnsiTheme="minorHAnsi" w:cstheme="minorBidi"/>
              <w:noProof/>
              <w:kern w:val="2"/>
              <w:sz w:val="24"/>
            </w:rPr>
          </w:pPr>
          <w:ins w:id="26" w:author="Mika Hu - A23139" w:date="2020-04-17T15:02:00Z">
            <w:r w:rsidRPr="00BC7CB3">
              <w:rPr>
                <w:rStyle w:val="Hyperlink"/>
                <w:noProof/>
              </w:rPr>
              <w:fldChar w:fldCharType="begin"/>
            </w:r>
            <w:r w:rsidRPr="00BC7CB3">
              <w:rPr>
                <w:rStyle w:val="Hyperlink"/>
                <w:noProof/>
              </w:rPr>
              <w:instrText xml:space="preserve"> </w:instrText>
            </w:r>
            <w:r>
              <w:rPr>
                <w:noProof/>
              </w:rPr>
              <w:instrText>HYPERLINK \l "_Toc38028187"</w:instrText>
            </w:r>
            <w:r w:rsidRPr="00BC7CB3">
              <w:rPr>
                <w:rStyle w:val="Hyperlink"/>
                <w:noProof/>
              </w:rPr>
              <w:instrText xml:space="preserve"> </w:instrText>
            </w:r>
            <w:r w:rsidRPr="00BC7CB3">
              <w:rPr>
                <w:rStyle w:val="Hyperlink"/>
                <w:noProof/>
              </w:rPr>
            </w:r>
            <w:r w:rsidRPr="00BC7CB3">
              <w:rPr>
                <w:rStyle w:val="Hyperlink"/>
                <w:noProof/>
              </w:rPr>
              <w:fldChar w:fldCharType="separate"/>
            </w:r>
            <w:r w:rsidRPr="00BC7CB3">
              <w:rPr>
                <w:rStyle w:val="Hyperlink"/>
                <w:noProof/>
              </w:rPr>
              <w:t>4.</w:t>
            </w:r>
            <w:r>
              <w:rPr>
                <w:rFonts w:asciiTheme="minorHAnsi" w:eastAsiaTheme="minorEastAsia" w:hAnsiTheme="minorHAnsi" w:cstheme="minorBidi"/>
                <w:noProof/>
                <w:kern w:val="2"/>
                <w:sz w:val="24"/>
              </w:rPr>
              <w:tab/>
            </w:r>
            <w:r w:rsidRPr="00BC7CB3">
              <w:rPr>
                <w:rStyle w:val="Hyperlink"/>
                <w:noProof/>
              </w:rPr>
              <w:t>Appendix A: HEX Images Collection (BM83 Only)</w:t>
            </w:r>
            <w:r>
              <w:rPr>
                <w:noProof/>
                <w:webHidden/>
              </w:rPr>
              <w:tab/>
            </w:r>
            <w:r>
              <w:rPr>
                <w:noProof/>
                <w:webHidden/>
              </w:rPr>
              <w:fldChar w:fldCharType="begin"/>
            </w:r>
            <w:r>
              <w:rPr>
                <w:noProof/>
                <w:webHidden/>
              </w:rPr>
              <w:instrText xml:space="preserve"> PAGEREF _Toc38028187 \h </w:instrText>
            </w:r>
            <w:r>
              <w:rPr>
                <w:noProof/>
                <w:webHidden/>
              </w:rPr>
            </w:r>
          </w:ins>
          <w:r>
            <w:rPr>
              <w:noProof/>
              <w:webHidden/>
            </w:rPr>
            <w:fldChar w:fldCharType="separate"/>
          </w:r>
          <w:ins w:id="27" w:author="Mika Hu - A23139" w:date="2020-04-17T15:02:00Z">
            <w:r>
              <w:rPr>
                <w:noProof/>
                <w:webHidden/>
              </w:rPr>
              <w:t>13</w:t>
            </w:r>
            <w:r>
              <w:rPr>
                <w:noProof/>
                <w:webHidden/>
              </w:rPr>
              <w:fldChar w:fldCharType="end"/>
            </w:r>
            <w:r w:rsidRPr="00BC7CB3">
              <w:rPr>
                <w:rStyle w:val="Hyperlink"/>
                <w:noProof/>
              </w:rPr>
              <w:fldChar w:fldCharType="end"/>
            </w:r>
          </w:ins>
        </w:p>
        <w:p w14:paraId="336B2499" w14:textId="0D40B96B" w:rsidR="000C021C" w:rsidRDefault="000C021C">
          <w:pPr>
            <w:pStyle w:val="TOC1"/>
            <w:tabs>
              <w:tab w:val="left" w:pos="960"/>
              <w:tab w:val="right" w:leader="dot" w:pos="8299"/>
            </w:tabs>
            <w:rPr>
              <w:ins w:id="28" w:author="Mika Hu - A23139" w:date="2020-04-17T15:02:00Z"/>
              <w:rFonts w:asciiTheme="minorHAnsi" w:eastAsiaTheme="minorEastAsia" w:hAnsiTheme="minorHAnsi" w:cstheme="minorBidi"/>
              <w:noProof/>
              <w:kern w:val="2"/>
              <w:sz w:val="24"/>
            </w:rPr>
          </w:pPr>
          <w:ins w:id="29" w:author="Mika Hu - A23139" w:date="2020-04-17T15:02:00Z">
            <w:r w:rsidRPr="00BC7CB3">
              <w:rPr>
                <w:rStyle w:val="Hyperlink"/>
                <w:noProof/>
              </w:rPr>
              <w:fldChar w:fldCharType="begin"/>
            </w:r>
            <w:r w:rsidRPr="00BC7CB3">
              <w:rPr>
                <w:rStyle w:val="Hyperlink"/>
                <w:noProof/>
              </w:rPr>
              <w:instrText xml:space="preserve"> </w:instrText>
            </w:r>
            <w:r>
              <w:rPr>
                <w:noProof/>
              </w:rPr>
              <w:instrText>HYPERLINK \l "_Toc38028188"</w:instrText>
            </w:r>
            <w:r w:rsidRPr="00BC7CB3">
              <w:rPr>
                <w:rStyle w:val="Hyperlink"/>
                <w:noProof/>
              </w:rPr>
              <w:instrText xml:space="preserve"> </w:instrText>
            </w:r>
            <w:r w:rsidRPr="00BC7CB3">
              <w:rPr>
                <w:rStyle w:val="Hyperlink"/>
                <w:noProof/>
              </w:rPr>
            </w:r>
            <w:r w:rsidRPr="00BC7CB3">
              <w:rPr>
                <w:rStyle w:val="Hyperlink"/>
                <w:noProof/>
              </w:rPr>
              <w:fldChar w:fldCharType="separate"/>
            </w:r>
            <w:r w:rsidRPr="00BC7CB3">
              <w:rPr>
                <w:rStyle w:val="Hyperlink"/>
                <w:noProof/>
              </w:rPr>
              <w:t>5.</w:t>
            </w:r>
            <w:r>
              <w:rPr>
                <w:rFonts w:asciiTheme="minorHAnsi" w:eastAsiaTheme="minorEastAsia" w:hAnsiTheme="minorHAnsi" w:cstheme="minorBidi"/>
                <w:noProof/>
                <w:kern w:val="2"/>
                <w:sz w:val="24"/>
              </w:rPr>
              <w:tab/>
            </w:r>
            <w:r w:rsidRPr="00BC7CB3">
              <w:rPr>
                <w:rStyle w:val="Hyperlink"/>
                <w:noProof/>
              </w:rPr>
              <w:t>Appendix B: Intel HEX Format</w:t>
            </w:r>
            <w:r>
              <w:rPr>
                <w:noProof/>
                <w:webHidden/>
              </w:rPr>
              <w:tab/>
            </w:r>
            <w:r>
              <w:rPr>
                <w:noProof/>
                <w:webHidden/>
              </w:rPr>
              <w:fldChar w:fldCharType="begin"/>
            </w:r>
            <w:r>
              <w:rPr>
                <w:noProof/>
                <w:webHidden/>
              </w:rPr>
              <w:instrText xml:space="preserve"> PAGEREF _Toc38028188 \h </w:instrText>
            </w:r>
            <w:r>
              <w:rPr>
                <w:noProof/>
                <w:webHidden/>
              </w:rPr>
            </w:r>
          </w:ins>
          <w:r>
            <w:rPr>
              <w:noProof/>
              <w:webHidden/>
            </w:rPr>
            <w:fldChar w:fldCharType="separate"/>
          </w:r>
          <w:ins w:id="30" w:author="Mika Hu - A23139" w:date="2020-04-17T15:02:00Z">
            <w:r>
              <w:rPr>
                <w:noProof/>
                <w:webHidden/>
              </w:rPr>
              <w:t>13</w:t>
            </w:r>
            <w:r>
              <w:rPr>
                <w:noProof/>
                <w:webHidden/>
              </w:rPr>
              <w:fldChar w:fldCharType="end"/>
            </w:r>
            <w:r w:rsidRPr="00BC7CB3">
              <w:rPr>
                <w:rStyle w:val="Hyperlink"/>
                <w:noProof/>
              </w:rPr>
              <w:fldChar w:fldCharType="end"/>
            </w:r>
          </w:ins>
        </w:p>
        <w:p w14:paraId="3067C64B" w14:textId="3A18BAB6" w:rsidR="000C021C" w:rsidRDefault="000C021C">
          <w:pPr>
            <w:pStyle w:val="TOC1"/>
            <w:tabs>
              <w:tab w:val="right" w:leader="dot" w:pos="8299"/>
            </w:tabs>
            <w:rPr>
              <w:ins w:id="31" w:author="Mika Hu - A23139" w:date="2020-04-17T15:02:00Z"/>
              <w:rFonts w:asciiTheme="minorHAnsi" w:eastAsiaTheme="minorEastAsia" w:hAnsiTheme="minorHAnsi" w:cstheme="minorBidi"/>
              <w:noProof/>
              <w:kern w:val="2"/>
              <w:sz w:val="24"/>
            </w:rPr>
          </w:pPr>
          <w:ins w:id="32" w:author="Mika Hu - A23139" w:date="2020-04-17T15:02:00Z">
            <w:r w:rsidRPr="00BC7CB3">
              <w:rPr>
                <w:rStyle w:val="Hyperlink"/>
                <w:noProof/>
              </w:rPr>
              <w:fldChar w:fldCharType="begin"/>
            </w:r>
            <w:r w:rsidRPr="00BC7CB3">
              <w:rPr>
                <w:rStyle w:val="Hyperlink"/>
                <w:noProof/>
              </w:rPr>
              <w:instrText xml:space="preserve"> </w:instrText>
            </w:r>
            <w:r>
              <w:rPr>
                <w:noProof/>
              </w:rPr>
              <w:instrText>HYPERLINK \l "_Toc38028189"</w:instrText>
            </w:r>
            <w:r w:rsidRPr="00BC7CB3">
              <w:rPr>
                <w:rStyle w:val="Hyperlink"/>
                <w:noProof/>
              </w:rPr>
              <w:instrText xml:space="preserve"> </w:instrText>
            </w:r>
            <w:r w:rsidRPr="00BC7CB3">
              <w:rPr>
                <w:rStyle w:val="Hyperlink"/>
                <w:noProof/>
              </w:rPr>
            </w:r>
            <w:r w:rsidRPr="00BC7CB3">
              <w:rPr>
                <w:rStyle w:val="Hyperlink"/>
                <w:noProof/>
              </w:rPr>
              <w:fldChar w:fldCharType="separate"/>
            </w:r>
            <w:r w:rsidRPr="00BC7CB3">
              <w:rPr>
                <w:rStyle w:val="Hyperlink"/>
                <w:noProof/>
              </w:rPr>
              <w:t>Revision History</w:t>
            </w:r>
            <w:r>
              <w:rPr>
                <w:noProof/>
                <w:webHidden/>
              </w:rPr>
              <w:tab/>
            </w:r>
            <w:r>
              <w:rPr>
                <w:noProof/>
                <w:webHidden/>
              </w:rPr>
              <w:fldChar w:fldCharType="begin"/>
            </w:r>
            <w:r>
              <w:rPr>
                <w:noProof/>
                <w:webHidden/>
              </w:rPr>
              <w:instrText xml:space="preserve"> PAGEREF _Toc38028189 \h </w:instrText>
            </w:r>
            <w:r>
              <w:rPr>
                <w:noProof/>
                <w:webHidden/>
              </w:rPr>
            </w:r>
          </w:ins>
          <w:r>
            <w:rPr>
              <w:noProof/>
              <w:webHidden/>
            </w:rPr>
            <w:fldChar w:fldCharType="separate"/>
          </w:r>
          <w:ins w:id="33" w:author="Mika Hu - A23139" w:date="2020-04-17T15:02:00Z">
            <w:r>
              <w:rPr>
                <w:noProof/>
                <w:webHidden/>
              </w:rPr>
              <w:t>14</w:t>
            </w:r>
            <w:r>
              <w:rPr>
                <w:noProof/>
                <w:webHidden/>
              </w:rPr>
              <w:fldChar w:fldCharType="end"/>
            </w:r>
            <w:r w:rsidRPr="00BC7CB3">
              <w:rPr>
                <w:rStyle w:val="Hyperlink"/>
                <w:noProof/>
              </w:rPr>
              <w:fldChar w:fldCharType="end"/>
            </w:r>
          </w:ins>
        </w:p>
        <w:p w14:paraId="4788014D" w14:textId="182EF461" w:rsidR="00865891" w:rsidDel="00E7745C" w:rsidRDefault="00865891">
          <w:pPr>
            <w:pStyle w:val="TOC1"/>
            <w:tabs>
              <w:tab w:val="left" w:pos="960"/>
              <w:tab w:val="right" w:leader="dot" w:pos="8299"/>
            </w:tabs>
            <w:rPr>
              <w:del w:id="34" w:author="Mika Hu - A23139" w:date="2020-04-17T15:01:00Z"/>
              <w:rFonts w:asciiTheme="minorHAnsi" w:eastAsiaTheme="minorEastAsia" w:hAnsiTheme="minorHAnsi" w:cstheme="minorBidi"/>
              <w:noProof/>
              <w:kern w:val="2"/>
              <w:sz w:val="24"/>
            </w:rPr>
          </w:pPr>
          <w:del w:id="35" w:author="Mika Hu - A23139" w:date="2020-04-17T15:01:00Z">
            <w:r w:rsidRPr="00E7745C" w:rsidDel="00E7745C">
              <w:rPr>
                <w:rFonts w:ascii="Calibri" w:hAnsi="Calibri"/>
                <w:noProof/>
                <w:rPrChange w:id="36" w:author="Mika Hu - A23139" w:date="2020-04-17T15:01:00Z">
                  <w:rPr>
                    <w:rStyle w:val="Hyperlink"/>
                    <w:rFonts w:ascii="Calibri" w:hAnsi="Calibri"/>
                    <w:noProof/>
                  </w:rPr>
                </w:rPrChange>
              </w:rPr>
              <w:delText>1.</w:delText>
            </w:r>
            <w:r w:rsidDel="00E7745C">
              <w:rPr>
                <w:rFonts w:asciiTheme="minorHAnsi" w:eastAsiaTheme="minorEastAsia" w:hAnsiTheme="minorHAnsi" w:cstheme="minorBidi"/>
                <w:noProof/>
                <w:kern w:val="2"/>
                <w:sz w:val="24"/>
              </w:rPr>
              <w:tab/>
            </w:r>
            <w:r w:rsidRPr="00E7745C" w:rsidDel="00E7745C">
              <w:rPr>
                <w:rFonts w:ascii="Calibri" w:hAnsi="Calibri"/>
                <w:noProof/>
                <w:rPrChange w:id="37" w:author="Mika Hu - A23139" w:date="2020-04-17T15:01:00Z">
                  <w:rPr>
                    <w:rStyle w:val="Hyperlink"/>
                    <w:rFonts w:ascii="Calibri" w:hAnsi="Calibri"/>
                    <w:noProof/>
                  </w:rPr>
                </w:rPrChange>
              </w:rPr>
              <w:delText>Introduction</w:delText>
            </w:r>
            <w:r w:rsidDel="00E7745C">
              <w:rPr>
                <w:noProof/>
                <w:webHidden/>
              </w:rPr>
              <w:tab/>
              <w:delText>3</w:delText>
            </w:r>
          </w:del>
        </w:p>
        <w:p w14:paraId="47A6C169" w14:textId="3DA9848A" w:rsidR="00865891" w:rsidDel="00E7745C" w:rsidRDefault="00865891">
          <w:pPr>
            <w:pStyle w:val="TOC1"/>
            <w:tabs>
              <w:tab w:val="left" w:pos="960"/>
              <w:tab w:val="right" w:leader="dot" w:pos="8299"/>
            </w:tabs>
            <w:rPr>
              <w:del w:id="38" w:author="Mika Hu - A23139" w:date="2020-04-17T15:01:00Z"/>
              <w:rFonts w:asciiTheme="minorHAnsi" w:eastAsiaTheme="minorEastAsia" w:hAnsiTheme="minorHAnsi" w:cstheme="minorBidi"/>
              <w:noProof/>
              <w:kern w:val="2"/>
              <w:sz w:val="24"/>
            </w:rPr>
          </w:pPr>
          <w:del w:id="39" w:author="Mika Hu - A23139" w:date="2020-04-17T15:01:00Z">
            <w:r w:rsidRPr="00E7745C" w:rsidDel="00E7745C">
              <w:rPr>
                <w:noProof/>
                <w:rPrChange w:id="40" w:author="Mika Hu - A23139" w:date="2020-04-17T15:01:00Z">
                  <w:rPr>
                    <w:rStyle w:val="Hyperlink"/>
                    <w:noProof/>
                  </w:rPr>
                </w:rPrChange>
              </w:rPr>
              <w:delText>2.</w:delText>
            </w:r>
            <w:r w:rsidDel="00E7745C">
              <w:rPr>
                <w:rFonts w:asciiTheme="minorHAnsi" w:eastAsiaTheme="minorEastAsia" w:hAnsiTheme="minorHAnsi" w:cstheme="minorBidi"/>
                <w:noProof/>
                <w:kern w:val="2"/>
                <w:sz w:val="24"/>
              </w:rPr>
              <w:tab/>
            </w:r>
            <w:r w:rsidRPr="00E7745C" w:rsidDel="00E7745C">
              <w:rPr>
                <w:noProof/>
                <w:rPrChange w:id="41" w:author="Mika Hu - A23139" w:date="2020-04-17T15:01:00Z">
                  <w:rPr>
                    <w:rStyle w:val="Hyperlink"/>
                    <w:noProof/>
                  </w:rPr>
                </w:rPrChange>
              </w:rPr>
              <w:delText>Tool Layout</w:delText>
            </w:r>
            <w:r w:rsidDel="00E7745C">
              <w:rPr>
                <w:noProof/>
                <w:webHidden/>
              </w:rPr>
              <w:tab/>
              <w:delText>4</w:delText>
            </w:r>
          </w:del>
        </w:p>
        <w:p w14:paraId="6356BC33" w14:textId="2BB224DC" w:rsidR="00865891" w:rsidDel="00E7745C" w:rsidRDefault="00865891">
          <w:pPr>
            <w:pStyle w:val="TOC1"/>
            <w:tabs>
              <w:tab w:val="left" w:pos="960"/>
              <w:tab w:val="right" w:leader="dot" w:pos="8299"/>
            </w:tabs>
            <w:rPr>
              <w:del w:id="42" w:author="Mika Hu - A23139" w:date="2020-04-17T15:01:00Z"/>
              <w:rFonts w:asciiTheme="minorHAnsi" w:eastAsiaTheme="minorEastAsia" w:hAnsiTheme="minorHAnsi" w:cstheme="minorBidi"/>
              <w:noProof/>
              <w:kern w:val="2"/>
              <w:sz w:val="24"/>
            </w:rPr>
          </w:pPr>
          <w:del w:id="43" w:author="Mika Hu - A23139" w:date="2020-04-17T15:01:00Z">
            <w:r w:rsidRPr="00E7745C" w:rsidDel="00E7745C">
              <w:rPr>
                <w:noProof/>
                <w:rPrChange w:id="44" w:author="Mika Hu - A23139" w:date="2020-04-17T15:01:00Z">
                  <w:rPr>
                    <w:rStyle w:val="Hyperlink"/>
                    <w:noProof/>
                  </w:rPr>
                </w:rPrChange>
              </w:rPr>
              <w:delText>3.</w:delText>
            </w:r>
            <w:r w:rsidDel="00E7745C">
              <w:rPr>
                <w:rFonts w:asciiTheme="minorHAnsi" w:eastAsiaTheme="minorEastAsia" w:hAnsiTheme="minorHAnsi" w:cstheme="minorBidi"/>
                <w:noProof/>
                <w:kern w:val="2"/>
                <w:sz w:val="24"/>
              </w:rPr>
              <w:tab/>
            </w:r>
            <w:r w:rsidRPr="00E7745C" w:rsidDel="00E7745C">
              <w:rPr>
                <w:noProof/>
                <w:rPrChange w:id="45" w:author="Mika Hu - A23139" w:date="2020-04-17T15:01:00Z">
                  <w:rPr>
                    <w:rStyle w:val="Hyperlink"/>
                    <w:noProof/>
                  </w:rPr>
                </w:rPrChange>
              </w:rPr>
              <w:delText>Use Cases</w:delText>
            </w:r>
            <w:r w:rsidDel="00E7745C">
              <w:rPr>
                <w:noProof/>
                <w:webHidden/>
              </w:rPr>
              <w:tab/>
              <w:delText>6</w:delText>
            </w:r>
          </w:del>
        </w:p>
        <w:p w14:paraId="117ECF51" w14:textId="69FC4067" w:rsidR="00865891" w:rsidDel="00E7745C" w:rsidRDefault="00865891">
          <w:pPr>
            <w:pStyle w:val="TOC2"/>
            <w:tabs>
              <w:tab w:val="left" w:pos="960"/>
              <w:tab w:val="right" w:leader="dot" w:pos="8299"/>
            </w:tabs>
            <w:rPr>
              <w:del w:id="46" w:author="Mika Hu - A23139" w:date="2020-04-17T15:01:00Z"/>
              <w:rFonts w:asciiTheme="minorHAnsi" w:eastAsiaTheme="minorEastAsia" w:hAnsiTheme="minorHAnsi" w:cstheme="minorBidi"/>
              <w:noProof/>
              <w:kern w:val="2"/>
              <w:sz w:val="24"/>
            </w:rPr>
          </w:pPr>
          <w:del w:id="47" w:author="Mika Hu - A23139" w:date="2020-04-17T15:01:00Z">
            <w:r w:rsidRPr="00E7745C" w:rsidDel="00E7745C">
              <w:rPr>
                <w:noProof/>
                <w:rPrChange w:id="48" w:author="Mika Hu - A23139" w:date="2020-04-17T15:01:00Z">
                  <w:rPr>
                    <w:rStyle w:val="Hyperlink"/>
                    <w:noProof/>
                  </w:rPr>
                </w:rPrChange>
              </w:rPr>
              <w:delText>3.1</w:delText>
            </w:r>
            <w:r w:rsidDel="00E7745C">
              <w:rPr>
                <w:rFonts w:asciiTheme="minorHAnsi" w:eastAsiaTheme="minorEastAsia" w:hAnsiTheme="minorHAnsi" w:cstheme="minorBidi"/>
                <w:noProof/>
                <w:kern w:val="2"/>
                <w:sz w:val="24"/>
              </w:rPr>
              <w:tab/>
            </w:r>
            <w:r w:rsidRPr="00E7745C" w:rsidDel="00E7745C">
              <w:rPr>
                <w:noProof/>
                <w:rPrChange w:id="49" w:author="Mika Hu - A23139" w:date="2020-04-17T15:01:00Z">
                  <w:rPr>
                    <w:rStyle w:val="Hyperlink"/>
                    <w:noProof/>
                  </w:rPr>
                </w:rPrChange>
              </w:rPr>
              <w:delText>Flash Firmware Update through COM Port</w:delText>
            </w:r>
            <w:r w:rsidDel="00E7745C">
              <w:rPr>
                <w:noProof/>
                <w:webHidden/>
              </w:rPr>
              <w:tab/>
              <w:delText>6</w:delText>
            </w:r>
          </w:del>
        </w:p>
        <w:p w14:paraId="48E40149" w14:textId="0D5C46E2" w:rsidR="00865891" w:rsidDel="00E7745C" w:rsidRDefault="00865891">
          <w:pPr>
            <w:pStyle w:val="TOC2"/>
            <w:tabs>
              <w:tab w:val="left" w:pos="960"/>
              <w:tab w:val="right" w:leader="dot" w:pos="8299"/>
            </w:tabs>
            <w:rPr>
              <w:del w:id="50" w:author="Mika Hu - A23139" w:date="2020-04-17T15:01:00Z"/>
              <w:rFonts w:asciiTheme="minorHAnsi" w:eastAsiaTheme="minorEastAsia" w:hAnsiTheme="minorHAnsi" w:cstheme="minorBidi"/>
              <w:noProof/>
              <w:kern w:val="2"/>
              <w:sz w:val="24"/>
            </w:rPr>
          </w:pPr>
          <w:del w:id="51" w:author="Mika Hu - A23139" w:date="2020-04-17T15:01:00Z">
            <w:r w:rsidRPr="00E7745C" w:rsidDel="00E7745C">
              <w:rPr>
                <w:noProof/>
                <w:rPrChange w:id="52" w:author="Mika Hu - A23139" w:date="2020-04-17T15:01:00Z">
                  <w:rPr>
                    <w:rStyle w:val="Hyperlink"/>
                    <w:noProof/>
                  </w:rPr>
                </w:rPrChange>
              </w:rPr>
              <w:delText>3.2</w:delText>
            </w:r>
            <w:r w:rsidDel="00E7745C">
              <w:rPr>
                <w:rFonts w:asciiTheme="minorHAnsi" w:eastAsiaTheme="minorEastAsia" w:hAnsiTheme="minorHAnsi" w:cstheme="minorBidi"/>
                <w:noProof/>
                <w:kern w:val="2"/>
                <w:sz w:val="24"/>
              </w:rPr>
              <w:tab/>
            </w:r>
            <w:r w:rsidRPr="00E7745C" w:rsidDel="00E7745C">
              <w:rPr>
                <w:noProof/>
                <w:rPrChange w:id="53" w:author="Mika Hu - A23139" w:date="2020-04-17T15:01:00Z">
                  <w:rPr>
                    <w:rStyle w:val="Hyperlink"/>
                    <w:noProof/>
                  </w:rPr>
                </w:rPrChange>
              </w:rPr>
              <w:delText>EEProm System-Configuration Update</w:delText>
            </w:r>
            <w:r w:rsidDel="00E7745C">
              <w:rPr>
                <w:noProof/>
                <w:webHidden/>
              </w:rPr>
              <w:tab/>
              <w:delText>8</w:delText>
            </w:r>
          </w:del>
        </w:p>
        <w:p w14:paraId="6E122376" w14:textId="31DC4EB7" w:rsidR="00865891" w:rsidDel="00E7745C" w:rsidRDefault="00865891">
          <w:pPr>
            <w:pStyle w:val="TOC2"/>
            <w:tabs>
              <w:tab w:val="left" w:pos="960"/>
              <w:tab w:val="right" w:leader="dot" w:pos="8299"/>
            </w:tabs>
            <w:rPr>
              <w:del w:id="54" w:author="Mika Hu - A23139" w:date="2020-04-17T15:01:00Z"/>
              <w:rFonts w:asciiTheme="minorHAnsi" w:eastAsiaTheme="minorEastAsia" w:hAnsiTheme="minorHAnsi" w:cstheme="minorBidi"/>
              <w:noProof/>
              <w:kern w:val="2"/>
              <w:sz w:val="24"/>
            </w:rPr>
          </w:pPr>
          <w:del w:id="55" w:author="Mika Hu - A23139" w:date="2020-04-17T15:01:00Z">
            <w:r w:rsidRPr="00E7745C" w:rsidDel="00E7745C">
              <w:rPr>
                <w:noProof/>
                <w:rPrChange w:id="56" w:author="Mika Hu - A23139" w:date="2020-04-17T15:01:00Z">
                  <w:rPr>
                    <w:rStyle w:val="Hyperlink"/>
                    <w:noProof/>
                  </w:rPr>
                </w:rPrChange>
              </w:rPr>
              <w:delText>3.3</w:delText>
            </w:r>
            <w:r w:rsidDel="00E7745C">
              <w:rPr>
                <w:rFonts w:asciiTheme="minorHAnsi" w:eastAsiaTheme="minorEastAsia" w:hAnsiTheme="minorHAnsi" w:cstheme="minorBidi"/>
                <w:noProof/>
                <w:kern w:val="2"/>
                <w:sz w:val="24"/>
              </w:rPr>
              <w:tab/>
            </w:r>
            <w:r w:rsidRPr="00E7745C" w:rsidDel="00E7745C">
              <w:rPr>
                <w:noProof/>
                <w:rPrChange w:id="57" w:author="Mika Hu - A23139" w:date="2020-04-17T15:01:00Z">
                  <w:rPr>
                    <w:rStyle w:val="Hyperlink"/>
                    <w:noProof/>
                  </w:rPr>
                </w:rPrChange>
              </w:rPr>
              <w:delText>Firmware Flash Update through USB</w:delText>
            </w:r>
            <w:r w:rsidDel="00E7745C">
              <w:rPr>
                <w:noProof/>
                <w:webHidden/>
              </w:rPr>
              <w:tab/>
              <w:delText>9</w:delText>
            </w:r>
          </w:del>
        </w:p>
        <w:p w14:paraId="48E74CD2" w14:textId="2F1D5F4E" w:rsidR="00865891" w:rsidDel="00E7745C" w:rsidRDefault="00865891">
          <w:pPr>
            <w:pStyle w:val="TOC2"/>
            <w:tabs>
              <w:tab w:val="left" w:pos="960"/>
              <w:tab w:val="right" w:leader="dot" w:pos="8299"/>
            </w:tabs>
            <w:rPr>
              <w:del w:id="58" w:author="Mika Hu - A23139" w:date="2020-04-17T15:01:00Z"/>
              <w:rFonts w:asciiTheme="minorHAnsi" w:eastAsiaTheme="minorEastAsia" w:hAnsiTheme="minorHAnsi" w:cstheme="minorBidi"/>
              <w:noProof/>
              <w:kern w:val="2"/>
              <w:sz w:val="24"/>
            </w:rPr>
          </w:pPr>
          <w:del w:id="59" w:author="Mika Hu - A23139" w:date="2020-04-17T15:01:00Z">
            <w:r w:rsidRPr="00E7745C" w:rsidDel="00E7745C">
              <w:rPr>
                <w:noProof/>
                <w:rPrChange w:id="60" w:author="Mika Hu - A23139" w:date="2020-04-17T15:01:00Z">
                  <w:rPr>
                    <w:rStyle w:val="Hyperlink"/>
                    <w:noProof/>
                  </w:rPr>
                </w:rPrChange>
              </w:rPr>
              <w:delText>3.4</w:delText>
            </w:r>
            <w:r w:rsidDel="00E7745C">
              <w:rPr>
                <w:rFonts w:asciiTheme="minorHAnsi" w:eastAsiaTheme="minorEastAsia" w:hAnsiTheme="minorHAnsi" w:cstheme="minorBidi"/>
                <w:noProof/>
                <w:kern w:val="2"/>
                <w:sz w:val="24"/>
              </w:rPr>
              <w:tab/>
            </w:r>
            <w:r w:rsidRPr="00E7745C" w:rsidDel="00E7745C">
              <w:rPr>
                <w:noProof/>
                <w:rPrChange w:id="61" w:author="Mika Hu - A23139" w:date="2020-04-17T15:01:00Z">
                  <w:rPr>
                    <w:rStyle w:val="Hyperlink"/>
                    <w:noProof/>
                  </w:rPr>
                </w:rPrChange>
              </w:rPr>
              <w:delText>Flash Firmware Dump through COM Port</w:delText>
            </w:r>
            <w:r w:rsidDel="00E7745C">
              <w:rPr>
                <w:noProof/>
                <w:webHidden/>
              </w:rPr>
              <w:tab/>
              <w:delText>10</w:delText>
            </w:r>
          </w:del>
        </w:p>
        <w:p w14:paraId="6C7ADDF1" w14:textId="01FC421B" w:rsidR="00865891" w:rsidDel="00E7745C" w:rsidRDefault="00865891">
          <w:pPr>
            <w:pStyle w:val="TOC2"/>
            <w:tabs>
              <w:tab w:val="left" w:pos="960"/>
              <w:tab w:val="right" w:leader="dot" w:pos="8299"/>
            </w:tabs>
            <w:rPr>
              <w:del w:id="62" w:author="Mika Hu - A23139" w:date="2020-04-17T15:01:00Z"/>
              <w:rFonts w:asciiTheme="minorHAnsi" w:eastAsiaTheme="minorEastAsia" w:hAnsiTheme="minorHAnsi" w:cstheme="minorBidi"/>
              <w:noProof/>
              <w:kern w:val="2"/>
              <w:sz w:val="24"/>
            </w:rPr>
          </w:pPr>
          <w:del w:id="63" w:author="Mika Hu - A23139" w:date="2020-04-17T15:01:00Z">
            <w:r w:rsidRPr="00E7745C" w:rsidDel="00E7745C">
              <w:rPr>
                <w:noProof/>
                <w:rPrChange w:id="64" w:author="Mika Hu - A23139" w:date="2020-04-17T15:01:00Z">
                  <w:rPr>
                    <w:rStyle w:val="Hyperlink"/>
                    <w:noProof/>
                  </w:rPr>
                </w:rPrChange>
              </w:rPr>
              <w:delText>3.5</w:delText>
            </w:r>
            <w:r w:rsidDel="00E7745C">
              <w:rPr>
                <w:rFonts w:asciiTheme="minorHAnsi" w:eastAsiaTheme="minorEastAsia" w:hAnsiTheme="minorHAnsi" w:cstheme="minorBidi"/>
                <w:noProof/>
                <w:kern w:val="2"/>
                <w:sz w:val="24"/>
              </w:rPr>
              <w:tab/>
            </w:r>
            <w:r w:rsidRPr="00E7745C" w:rsidDel="00E7745C">
              <w:rPr>
                <w:noProof/>
                <w:rPrChange w:id="65" w:author="Mika Hu - A23139" w:date="2020-04-17T15:01:00Z">
                  <w:rPr>
                    <w:rStyle w:val="Hyperlink"/>
                    <w:noProof/>
                  </w:rPr>
                </w:rPrChange>
              </w:rPr>
              <w:delText>Firmware Images and Configuration Merge</w:delText>
            </w:r>
            <w:r w:rsidDel="00E7745C">
              <w:rPr>
                <w:noProof/>
                <w:webHidden/>
              </w:rPr>
              <w:tab/>
              <w:delText>12</w:delText>
            </w:r>
          </w:del>
        </w:p>
        <w:p w14:paraId="40A15598" w14:textId="477780A5" w:rsidR="00865891" w:rsidDel="00E7745C" w:rsidRDefault="00865891">
          <w:pPr>
            <w:pStyle w:val="TOC1"/>
            <w:tabs>
              <w:tab w:val="left" w:pos="960"/>
              <w:tab w:val="right" w:leader="dot" w:pos="8299"/>
            </w:tabs>
            <w:rPr>
              <w:del w:id="66" w:author="Mika Hu - A23139" w:date="2020-04-17T15:01:00Z"/>
              <w:rFonts w:asciiTheme="minorHAnsi" w:eastAsiaTheme="minorEastAsia" w:hAnsiTheme="minorHAnsi" w:cstheme="minorBidi"/>
              <w:noProof/>
              <w:kern w:val="2"/>
              <w:sz w:val="24"/>
            </w:rPr>
          </w:pPr>
          <w:del w:id="67" w:author="Mika Hu - A23139" w:date="2020-04-17T15:01:00Z">
            <w:r w:rsidRPr="00E7745C" w:rsidDel="00E7745C">
              <w:rPr>
                <w:noProof/>
                <w:rPrChange w:id="68" w:author="Mika Hu - A23139" w:date="2020-04-17T15:01:00Z">
                  <w:rPr>
                    <w:rStyle w:val="Hyperlink"/>
                    <w:noProof/>
                  </w:rPr>
                </w:rPrChange>
              </w:rPr>
              <w:delText>4.</w:delText>
            </w:r>
            <w:r w:rsidDel="00E7745C">
              <w:rPr>
                <w:rFonts w:asciiTheme="minorHAnsi" w:eastAsiaTheme="minorEastAsia" w:hAnsiTheme="minorHAnsi" w:cstheme="minorBidi"/>
                <w:noProof/>
                <w:kern w:val="2"/>
                <w:sz w:val="24"/>
              </w:rPr>
              <w:tab/>
            </w:r>
            <w:r w:rsidRPr="00E7745C" w:rsidDel="00E7745C">
              <w:rPr>
                <w:noProof/>
                <w:rPrChange w:id="69" w:author="Mika Hu - A23139" w:date="2020-04-17T15:01:00Z">
                  <w:rPr>
                    <w:rStyle w:val="Hyperlink"/>
                    <w:noProof/>
                  </w:rPr>
                </w:rPrChange>
              </w:rPr>
              <w:delText>Appendix A: HEX Images Collection (BM83 Only)</w:delText>
            </w:r>
            <w:r w:rsidDel="00E7745C">
              <w:rPr>
                <w:noProof/>
                <w:webHidden/>
              </w:rPr>
              <w:tab/>
              <w:delText>13</w:delText>
            </w:r>
          </w:del>
        </w:p>
        <w:p w14:paraId="085D898E" w14:textId="3F4EE8EE" w:rsidR="00865891" w:rsidDel="00E7745C" w:rsidRDefault="00865891">
          <w:pPr>
            <w:pStyle w:val="TOC1"/>
            <w:tabs>
              <w:tab w:val="left" w:pos="960"/>
              <w:tab w:val="right" w:leader="dot" w:pos="8299"/>
            </w:tabs>
            <w:rPr>
              <w:del w:id="70" w:author="Mika Hu - A23139" w:date="2020-04-17T15:01:00Z"/>
              <w:rFonts w:asciiTheme="minorHAnsi" w:eastAsiaTheme="minorEastAsia" w:hAnsiTheme="minorHAnsi" w:cstheme="minorBidi"/>
              <w:noProof/>
              <w:kern w:val="2"/>
              <w:sz w:val="24"/>
            </w:rPr>
          </w:pPr>
          <w:del w:id="71" w:author="Mika Hu - A23139" w:date="2020-04-17T15:01:00Z">
            <w:r w:rsidRPr="00E7745C" w:rsidDel="00E7745C">
              <w:rPr>
                <w:noProof/>
                <w:rPrChange w:id="72" w:author="Mika Hu - A23139" w:date="2020-04-17T15:01:00Z">
                  <w:rPr>
                    <w:rStyle w:val="Hyperlink"/>
                    <w:noProof/>
                  </w:rPr>
                </w:rPrChange>
              </w:rPr>
              <w:delText>5.</w:delText>
            </w:r>
            <w:r w:rsidDel="00E7745C">
              <w:rPr>
                <w:rFonts w:asciiTheme="minorHAnsi" w:eastAsiaTheme="minorEastAsia" w:hAnsiTheme="minorHAnsi" w:cstheme="minorBidi"/>
                <w:noProof/>
                <w:kern w:val="2"/>
                <w:sz w:val="24"/>
              </w:rPr>
              <w:tab/>
            </w:r>
            <w:r w:rsidRPr="00E7745C" w:rsidDel="00E7745C">
              <w:rPr>
                <w:noProof/>
                <w:rPrChange w:id="73" w:author="Mika Hu - A23139" w:date="2020-04-17T15:01:00Z">
                  <w:rPr>
                    <w:rStyle w:val="Hyperlink"/>
                    <w:noProof/>
                  </w:rPr>
                </w:rPrChange>
              </w:rPr>
              <w:delText>APPENDIX B: INTEL HEX FORMAT</w:delText>
            </w:r>
            <w:r w:rsidDel="00E7745C">
              <w:rPr>
                <w:noProof/>
                <w:webHidden/>
              </w:rPr>
              <w:tab/>
              <w:delText>13</w:delText>
            </w:r>
          </w:del>
        </w:p>
        <w:p w14:paraId="0772BE31" w14:textId="1C082F6C" w:rsidR="00865891" w:rsidDel="00E7745C" w:rsidRDefault="00865891">
          <w:pPr>
            <w:pStyle w:val="TOC1"/>
            <w:tabs>
              <w:tab w:val="right" w:leader="dot" w:pos="8299"/>
            </w:tabs>
            <w:rPr>
              <w:del w:id="74" w:author="Mika Hu - A23139" w:date="2020-04-17T15:01:00Z"/>
              <w:rFonts w:asciiTheme="minorHAnsi" w:eastAsiaTheme="minorEastAsia" w:hAnsiTheme="minorHAnsi" w:cstheme="minorBidi"/>
              <w:noProof/>
              <w:kern w:val="2"/>
              <w:sz w:val="24"/>
            </w:rPr>
          </w:pPr>
          <w:del w:id="75" w:author="Mika Hu - A23139" w:date="2020-04-17T15:01:00Z">
            <w:r w:rsidRPr="00E7745C" w:rsidDel="00E7745C">
              <w:rPr>
                <w:noProof/>
                <w:rPrChange w:id="76" w:author="Mika Hu - A23139" w:date="2020-04-17T15:01:00Z">
                  <w:rPr>
                    <w:rStyle w:val="Hyperlink"/>
                    <w:noProof/>
                  </w:rPr>
                </w:rPrChange>
              </w:rPr>
              <w:delText>Revision History</w:delText>
            </w:r>
            <w:r w:rsidDel="00E7745C">
              <w:rPr>
                <w:noProof/>
                <w:webHidden/>
              </w:rPr>
              <w:tab/>
              <w:delText>14</w:delText>
            </w:r>
          </w:del>
        </w:p>
        <w:p w14:paraId="404123CA" w14:textId="2AD51DC3" w:rsidR="003C59EB" w:rsidRPr="0050705D" w:rsidRDefault="003C59EB" w:rsidP="00E46502">
          <w:r w:rsidRPr="0050705D">
            <w:fldChar w:fldCharType="end"/>
          </w:r>
        </w:p>
      </w:sdtContent>
    </w:sdt>
    <w:p w14:paraId="1E06D314" w14:textId="77777777" w:rsidR="002B2CA4" w:rsidRPr="0050705D" w:rsidRDefault="003C59EB" w:rsidP="00E46502">
      <w:r w:rsidRPr="0050705D">
        <w:br w:type="page"/>
      </w:r>
    </w:p>
    <w:p w14:paraId="06DC5FD0" w14:textId="77777777" w:rsidR="00F5504C" w:rsidRPr="001B6969" w:rsidRDefault="00F5504C" w:rsidP="00F5504C">
      <w:pPr>
        <w:pStyle w:val="Heading1"/>
        <w:ind w:left="357" w:hanging="357"/>
        <w:jc w:val="left"/>
        <w:rPr>
          <w:rFonts w:ascii="Calibri" w:hAnsi="Calibri"/>
        </w:rPr>
      </w:pPr>
      <w:bookmarkStart w:id="77" w:name="_Toc415505752"/>
      <w:bookmarkStart w:id="78" w:name="_Toc397588399"/>
      <w:bookmarkStart w:id="79" w:name="_Toc415478122"/>
      <w:bookmarkStart w:id="80" w:name="_Toc38028179"/>
      <w:bookmarkEnd w:id="77"/>
      <w:r w:rsidRPr="001B6969">
        <w:rPr>
          <w:rFonts w:ascii="Calibri" w:hAnsi="Calibri"/>
        </w:rPr>
        <w:t>Introduc</w:t>
      </w:r>
      <w:bookmarkStart w:id="81" w:name="_GoBack"/>
      <w:bookmarkEnd w:id="81"/>
      <w:r w:rsidRPr="001B6969">
        <w:rPr>
          <w:rFonts w:ascii="Calibri" w:hAnsi="Calibri"/>
        </w:rPr>
        <w:t>tion</w:t>
      </w:r>
      <w:bookmarkEnd w:id="78"/>
      <w:bookmarkEnd w:id="79"/>
      <w:bookmarkEnd w:id="80"/>
    </w:p>
    <w:p w14:paraId="4F547538" w14:textId="77777777" w:rsidR="00251040" w:rsidRDefault="00251040" w:rsidP="00251040">
      <w:pPr>
        <w:ind w:firstLineChars="200" w:firstLine="360"/>
      </w:pPr>
      <w:proofErr w:type="spellStart"/>
      <w:r>
        <w:rPr>
          <w:rFonts w:hint="eastAsia"/>
        </w:rPr>
        <w:t>isUpdate</w:t>
      </w:r>
      <w:proofErr w:type="spellEnd"/>
      <w:r>
        <w:rPr>
          <w:rFonts w:hint="eastAsia"/>
        </w:rPr>
        <w:t xml:space="preserve"> is a highly integrated PC-based tool used for </w:t>
      </w:r>
      <w:proofErr w:type="gramStart"/>
      <w:r>
        <w:rPr>
          <w:rFonts w:hint="eastAsia"/>
        </w:rPr>
        <w:t>DFU(</w:t>
      </w:r>
      <w:proofErr w:type="gramEnd"/>
      <w:r>
        <w:rPr>
          <w:rFonts w:hint="eastAsia"/>
        </w:rPr>
        <w:t xml:space="preserve">Device Firmware Update), memory access and system configuration of a series of Microchip Bluetooth embedded systems. </w:t>
      </w:r>
      <w:r>
        <w:t>V</w:t>
      </w:r>
      <w:r>
        <w:rPr>
          <w:rFonts w:hint="eastAsia"/>
        </w:rPr>
        <w:t xml:space="preserve">ersion 1.0x tool can be executed on Windows operation systems like 7, 8 and 10. It supports Microchip </w:t>
      </w:r>
      <w:r w:rsidR="00EC505C">
        <w:t xml:space="preserve">IS1670/1671, IS2062/2063/2064, IS2083, </w:t>
      </w:r>
      <w:r w:rsidR="00FA73D6">
        <w:t>BM70/71</w:t>
      </w:r>
      <w:r>
        <w:rPr>
          <w:rFonts w:hint="eastAsia"/>
        </w:rPr>
        <w:t xml:space="preserve">, </w:t>
      </w:r>
      <w:r w:rsidR="00FA73D6">
        <w:t>BM62/63/64</w:t>
      </w:r>
      <w:r>
        <w:rPr>
          <w:rFonts w:hint="eastAsia"/>
        </w:rPr>
        <w:t xml:space="preserve"> and </w:t>
      </w:r>
      <w:r w:rsidR="00FA73D6">
        <w:t>BM83</w:t>
      </w:r>
      <w:r>
        <w:rPr>
          <w:rFonts w:hint="eastAsia"/>
        </w:rPr>
        <w:t xml:space="preserve"> embedded system ASICs and their derived modules through USB HID and RS232</w:t>
      </w:r>
      <w:r>
        <w:t xml:space="preserve"> </w:t>
      </w:r>
      <w:r>
        <w:rPr>
          <w:rFonts w:hint="eastAsia"/>
        </w:rPr>
        <w:t xml:space="preserve">interfaces. The major memory access operations </w:t>
      </w:r>
      <w:r>
        <w:t>includ</w:t>
      </w:r>
      <w:r>
        <w:rPr>
          <w:rFonts w:hint="eastAsia"/>
        </w:rPr>
        <w:t>e Flash Update/Dump, EEPROM Read/Write and EEPROM Table Dump/ Write. These features are listed as follows:</w:t>
      </w:r>
    </w:p>
    <w:p w14:paraId="7621CA32" w14:textId="77777777" w:rsidR="00251040" w:rsidRDefault="00251040" w:rsidP="00251040">
      <w:pPr>
        <w:ind w:leftChars="200" w:left="360"/>
      </w:pPr>
      <w:r>
        <w:rPr>
          <w:rFonts w:hint="eastAsia"/>
        </w:rPr>
        <w:t>Memory Types supported:</w:t>
      </w:r>
    </w:p>
    <w:p w14:paraId="0956CCBD" w14:textId="77777777" w:rsidR="00251040" w:rsidRPr="009F1E0F" w:rsidRDefault="00251040" w:rsidP="00251040">
      <w:pPr>
        <w:pStyle w:val="BodyText"/>
        <w:ind w:leftChars="500" w:left="900"/>
        <w:rPr>
          <w:sz w:val="18"/>
          <w:szCs w:val="18"/>
        </w:rPr>
      </w:pPr>
      <w:r>
        <w:rPr>
          <w:sz w:val="18"/>
          <w:szCs w:val="18"/>
        </w:rPr>
        <w:t>Three</w:t>
      </w:r>
      <w:r w:rsidRPr="009F1E0F">
        <w:rPr>
          <w:rFonts w:hint="eastAsia"/>
          <w:sz w:val="18"/>
          <w:szCs w:val="18"/>
        </w:rPr>
        <w:t xml:space="preserve"> types of memory are supported: flash, </w:t>
      </w:r>
      <w:proofErr w:type="spellStart"/>
      <w:r w:rsidRPr="009F1E0F">
        <w:rPr>
          <w:rFonts w:hint="eastAsia"/>
          <w:sz w:val="18"/>
          <w:szCs w:val="18"/>
        </w:rPr>
        <w:t>eeprom</w:t>
      </w:r>
      <w:proofErr w:type="spellEnd"/>
      <w:r w:rsidRPr="009F1E0F">
        <w:rPr>
          <w:rFonts w:hint="eastAsia"/>
          <w:sz w:val="18"/>
          <w:szCs w:val="18"/>
        </w:rPr>
        <w:t xml:space="preserve">, and </w:t>
      </w:r>
      <w:proofErr w:type="spellStart"/>
      <w:r w:rsidRPr="009F1E0F">
        <w:rPr>
          <w:rFonts w:hint="eastAsia"/>
          <w:sz w:val="18"/>
          <w:szCs w:val="18"/>
        </w:rPr>
        <w:t>eMCU</w:t>
      </w:r>
      <w:proofErr w:type="spellEnd"/>
      <w:r w:rsidRPr="009F1E0F">
        <w:rPr>
          <w:rFonts w:hint="eastAsia"/>
          <w:sz w:val="18"/>
          <w:szCs w:val="18"/>
        </w:rPr>
        <w:t>. Herein, five kinds of flash, including embedded flash, parallel flash, serial flash, DMA and PSRAM</w:t>
      </w:r>
      <w:r>
        <w:rPr>
          <w:rFonts w:hint="eastAsia"/>
          <w:sz w:val="18"/>
          <w:szCs w:val="18"/>
        </w:rPr>
        <w:t>,</w:t>
      </w:r>
      <w:r w:rsidRPr="009F1E0F">
        <w:rPr>
          <w:rFonts w:hint="eastAsia"/>
          <w:sz w:val="18"/>
          <w:szCs w:val="18"/>
        </w:rPr>
        <w:t xml:space="preserve"> are supported.</w:t>
      </w:r>
    </w:p>
    <w:p w14:paraId="61F929C7" w14:textId="77777777" w:rsidR="00251040" w:rsidRPr="009F1E0F" w:rsidRDefault="00251040" w:rsidP="00251040">
      <w:pPr>
        <w:pStyle w:val="BodyText"/>
        <w:ind w:leftChars="500" w:left="900"/>
        <w:rPr>
          <w:sz w:val="18"/>
          <w:szCs w:val="18"/>
        </w:rPr>
      </w:pPr>
      <w:r w:rsidRPr="009F1E0F">
        <w:rPr>
          <w:rFonts w:hint="eastAsia"/>
          <w:sz w:val="18"/>
          <w:szCs w:val="18"/>
        </w:rPr>
        <w:t xml:space="preserve">Note that the type </w:t>
      </w:r>
      <w:proofErr w:type="spellStart"/>
      <w:r w:rsidRPr="009F1E0F">
        <w:rPr>
          <w:rFonts w:hint="eastAsia"/>
          <w:sz w:val="18"/>
          <w:szCs w:val="18"/>
        </w:rPr>
        <w:t>eMCU</w:t>
      </w:r>
      <w:proofErr w:type="spellEnd"/>
      <w:r w:rsidRPr="009F1E0F">
        <w:rPr>
          <w:rFonts w:hint="eastAsia"/>
          <w:sz w:val="18"/>
          <w:szCs w:val="18"/>
        </w:rPr>
        <w:t xml:space="preserve"> means external microcontrollers and is used to access </w:t>
      </w:r>
      <w:r>
        <w:rPr>
          <w:rFonts w:hint="eastAsia"/>
          <w:sz w:val="18"/>
          <w:szCs w:val="18"/>
        </w:rPr>
        <w:t xml:space="preserve">the </w:t>
      </w:r>
      <w:r w:rsidRPr="009F1E0F">
        <w:rPr>
          <w:rFonts w:hint="eastAsia"/>
          <w:sz w:val="18"/>
          <w:szCs w:val="18"/>
        </w:rPr>
        <w:t xml:space="preserve">memory of microcontrollers. Microcontrollers </w:t>
      </w:r>
      <w:r>
        <w:rPr>
          <w:rFonts w:hint="eastAsia"/>
          <w:sz w:val="18"/>
          <w:szCs w:val="18"/>
        </w:rPr>
        <w:t>shall</w:t>
      </w:r>
      <w:r w:rsidRPr="009F1E0F">
        <w:rPr>
          <w:rFonts w:hint="eastAsia"/>
          <w:sz w:val="18"/>
          <w:szCs w:val="18"/>
        </w:rPr>
        <w:t xml:space="preserve"> </w:t>
      </w:r>
      <w:r>
        <w:rPr>
          <w:rFonts w:hint="eastAsia"/>
          <w:sz w:val="18"/>
          <w:szCs w:val="18"/>
        </w:rPr>
        <w:t xml:space="preserve">provide </w:t>
      </w:r>
      <w:r w:rsidRPr="009F1E0F">
        <w:rPr>
          <w:rFonts w:hint="eastAsia"/>
          <w:sz w:val="18"/>
          <w:szCs w:val="18"/>
        </w:rPr>
        <w:t>UART interface for communicating with Bluetooth embedded system.</w:t>
      </w:r>
      <w:r w:rsidRPr="009F1E0F">
        <w:rPr>
          <w:sz w:val="18"/>
          <w:szCs w:val="18"/>
        </w:rPr>
        <w:t xml:space="preserve"> </w:t>
      </w:r>
    </w:p>
    <w:p w14:paraId="2EC49D32" w14:textId="77777777" w:rsidR="00251040" w:rsidRPr="00554219" w:rsidRDefault="00251040" w:rsidP="00251040">
      <w:pPr>
        <w:ind w:leftChars="200" w:left="360"/>
      </w:pPr>
      <w:r w:rsidRPr="00554219">
        <w:rPr>
          <w:rFonts w:hint="eastAsia"/>
        </w:rPr>
        <w:t>Memory Access Functions supported:</w:t>
      </w:r>
    </w:p>
    <w:p w14:paraId="47CF6234" w14:textId="77777777" w:rsidR="00251040" w:rsidRPr="009F1E0F" w:rsidRDefault="00251040" w:rsidP="00251040">
      <w:pPr>
        <w:pStyle w:val="BodyText"/>
        <w:ind w:leftChars="100" w:left="180" w:firstLine="720"/>
        <w:rPr>
          <w:sz w:val="18"/>
          <w:szCs w:val="18"/>
        </w:rPr>
      </w:pPr>
      <w:r w:rsidRPr="009F1E0F">
        <w:rPr>
          <w:rFonts w:hint="eastAsia"/>
          <w:sz w:val="18"/>
          <w:szCs w:val="18"/>
        </w:rPr>
        <w:t>Three functions are supported</w:t>
      </w:r>
      <w:r>
        <w:rPr>
          <w:rFonts w:hint="eastAsia"/>
          <w:sz w:val="18"/>
          <w:szCs w:val="18"/>
        </w:rPr>
        <w:t>:</w:t>
      </w:r>
      <w:r w:rsidRPr="009F1E0F">
        <w:rPr>
          <w:rFonts w:hint="eastAsia"/>
          <w:sz w:val="18"/>
          <w:szCs w:val="18"/>
        </w:rPr>
        <w:t xml:space="preserve"> Update,</w:t>
      </w:r>
      <w:r>
        <w:rPr>
          <w:sz w:val="18"/>
          <w:szCs w:val="18"/>
        </w:rPr>
        <w:t xml:space="preserve"> </w:t>
      </w:r>
      <w:proofErr w:type="spellStart"/>
      <w:r>
        <w:rPr>
          <w:sz w:val="18"/>
          <w:szCs w:val="18"/>
        </w:rPr>
        <w:t>Rehex</w:t>
      </w:r>
      <w:proofErr w:type="spellEnd"/>
      <w:r>
        <w:rPr>
          <w:sz w:val="18"/>
          <w:szCs w:val="18"/>
        </w:rPr>
        <w:t>,</w:t>
      </w:r>
      <w:r w:rsidRPr="009F1E0F">
        <w:rPr>
          <w:rFonts w:hint="eastAsia"/>
          <w:sz w:val="18"/>
          <w:szCs w:val="18"/>
        </w:rPr>
        <w:t xml:space="preserve"> Dump and Verify.</w:t>
      </w:r>
    </w:p>
    <w:p w14:paraId="79F732F6" w14:textId="77777777" w:rsidR="00251040" w:rsidRDefault="00251040" w:rsidP="00251040">
      <w:pPr>
        <w:pStyle w:val="BodyText"/>
        <w:ind w:leftChars="500" w:left="900"/>
        <w:rPr>
          <w:sz w:val="18"/>
          <w:szCs w:val="18"/>
        </w:rPr>
      </w:pPr>
      <w:r w:rsidRPr="009F1E0F">
        <w:rPr>
          <w:rFonts w:hint="eastAsia"/>
          <w:sz w:val="18"/>
          <w:szCs w:val="18"/>
        </w:rPr>
        <w:t xml:space="preserve">Update function is used to write data into the whole target memory for saving configurations by write </w:t>
      </w:r>
      <w:r w:rsidRPr="009F1E0F">
        <w:rPr>
          <w:sz w:val="18"/>
          <w:szCs w:val="18"/>
        </w:rPr>
        <w:t>memory</w:t>
      </w:r>
      <w:r w:rsidRPr="009F1E0F">
        <w:rPr>
          <w:rFonts w:hint="eastAsia"/>
          <w:sz w:val="18"/>
          <w:szCs w:val="18"/>
        </w:rPr>
        <w:t xml:space="preserve"> command. Source files could be *.HEX file, *.HXX files, and *.BIN file.</w:t>
      </w:r>
    </w:p>
    <w:p w14:paraId="1B6B11EA" w14:textId="77777777" w:rsidR="00251040" w:rsidRPr="00097256" w:rsidRDefault="00251040" w:rsidP="00251040">
      <w:pPr>
        <w:pStyle w:val="BodyText"/>
        <w:ind w:leftChars="500" w:left="900"/>
        <w:rPr>
          <w:sz w:val="18"/>
          <w:szCs w:val="18"/>
        </w:rPr>
      </w:pPr>
      <w:proofErr w:type="spellStart"/>
      <w:r>
        <w:rPr>
          <w:sz w:val="18"/>
          <w:szCs w:val="18"/>
        </w:rPr>
        <w:t>Rehex</w:t>
      </w:r>
      <w:proofErr w:type="spellEnd"/>
      <w:r>
        <w:rPr>
          <w:sz w:val="18"/>
          <w:szCs w:val="18"/>
        </w:rPr>
        <w:t xml:space="preserve"> function is used to integrate all existing files then export to one *.HEX file, which the data is aligned by 16 bytes and the address offset is arranged in ascending order.</w:t>
      </w:r>
    </w:p>
    <w:p w14:paraId="759AEBF0" w14:textId="77777777" w:rsidR="00251040" w:rsidRPr="009F1E0F" w:rsidRDefault="00251040" w:rsidP="00251040">
      <w:pPr>
        <w:pStyle w:val="BodyText"/>
        <w:ind w:leftChars="500" w:left="900"/>
        <w:rPr>
          <w:sz w:val="18"/>
          <w:szCs w:val="18"/>
        </w:rPr>
      </w:pPr>
      <w:r w:rsidRPr="009F1E0F">
        <w:rPr>
          <w:rFonts w:hint="eastAsia"/>
          <w:sz w:val="18"/>
          <w:szCs w:val="18"/>
        </w:rPr>
        <w:t xml:space="preserve">Dump function is used to read data from </w:t>
      </w:r>
      <w:r>
        <w:rPr>
          <w:rFonts w:hint="eastAsia"/>
          <w:sz w:val="18"/>
          <w:szCs w:val="18"/>
        </w:rPr>
        <w:t>target</w:t>
      </w:r>
      <w:r w:rsidRPr="009F1E0F">
        <w:rPr>
          <w:rFonts w:hint="eastAsia"/>
          <w:sz w:val="18"/>
          <w:szCs w:val="18"/>
        </w:rPr>
        <w:t xml:space="preserve"> devices by read memory command. Result data could be stored as *.txt files.</w:t>
      </w:r>
    </w:p>
    <w:p w14:paraId="535A3D4A" w14:textId="77777777" w:rsidR="00251040" w:rsidRDefault="00251040" w:rsidP="00251040">
      <w:pPr>
        <w:pStyle w:val="BodyText"/>
        <w:ind w:leftChars="500" w:left="900"/>
        <w:rPr>
          <w:sz w:val="18"/>
          <w:szCs w:val="18"/>
        </w:rPr>
      </w:pPr>
      <w:r w:rsidRPr="009F1E0F">
        <w:rPr>
          <w:rFonts w:hint="eastAsia"/>
          <w:sz w:val="18"/>
          <w:szCs w:val="18"/>
        </w:rPr>
        <w:t xml:space="preserve">Verify function, which is supported in flash memory type, is used to compare the difference between readout data from device and data from an existing image file. This is used to confirm that Update procedure is done </w:t>
      </w:r>
      <w:r w:rsidRPr="009F1E0F">
        <w:rPr>
          <w:sz w:val="18"/>
          <w:szCs w:val="18"/>
        </w:rPr>
        <w:t>successfully</w:t>
      </w:r>
      <w:r w:rsidRPr="009F1E0F">
        <w:rPr>
          <w:rFonts w:hint="eastAsia"/>
          <w:sz w:val="18"/>
          <w:szCs w:val="18"/>
        </w:rPr>
        <w:t>.</w:t>
      </w:r>
    </w:p>
    <w:p w14:paraId="47EE1753" w14:textId="77777777" w:rsidR="00251040" w:rsidRPr="009F1E0F" w:rsidRDefault="00251040" w:rsidP="00251040">
      <w:pPr>
        <w:pStyle w:val="BodyText"/>
        <w:ind w:leftChars="200" w:left="360"/>
        <w:rPr>
          <w:sz w:val="18"/>
          <w:szCs w:val="18"/>
        </w:rPr>
      </w:pPr>
      <w:r w:rsidRPr="00554219">
        <w:rPr>
          <w:rFonts w:hint="eastAsia"/>
          <w:sz w:val="18"/>
          <w:szCs w:val="18"/>
        </w:rPr>
        <w:t>Hardware Interfaces supported</w:t>
      </w:r>
      <w:r>
        <w:rPr>
          <w:rFonts w:hint="eastAsia"/>
          <w:sz w:val="18"/>
          <w:szCs w:val="18"/>
        </w:rPr>
        <w:t>:</w:t>
      </w:r>
    </w:p>
    <w:p w14:paraId="1401A405" w14:textId="77777777" w:rsidR="00251040" w:rsidRDefault="00251040" w:rsidP="00251040">
      <w:pPr>
        <w:pStyle w:val="BodyText"/>
        <w:ind w:leftChars="100" w:left="180" w:firstLine="720"/>
        <w:rPr>
          <w:sz w:val="18"/>
          <w:szCs w:val="18"/>
        </w:rPr>
      </w:pPr>
      <w:r w:rsidRPr="009F1E0F">
        <w:rPr>
          <w:rFonts w:hint="eastAsia"/>
          <w:sz w:val="18"/>
          <w:szCs w:val="18"/>
        </w:rPr>
        <w:t xml:space="preserve">Two interfaces including USB HID and RS232 are </w:t>
      </w:r>
      <w:r w:rsidRPr="009F1E0F">
        <w:rPr>
          <w:sz w:val="18"/>
          <w:szCs w:val="18"/>
        </w:rPr>
        <w:t>supported</w:t>
      </w:r>
      <w:r w:rsidRPr="009F1E0F">
        <w:rPr>
          <w:rFonts w:hint="eastAsia"/>
          <w:sz w:val="18"/>
          <w:szCs w:val="18"/>
        </w:rPr>
        <w:t>.</w:t>
      </w:r>
    </w:p>
    <w:p w14:paraId="1DFE17A1" w14:textId="77777777" w:rsidR="00251040" w:rsidRPr="00270E3D" w:rsidRDefault="00251040" w:rsidP="00251040">
      <w:pPr>
        <w:pStyle w:val="BodyText"/>
        <w:ind w:leftChars="200" w:left="360"/>
        <w:rPr>
          <w:sz w:val="18"/>
          <w:szCs w:val="18"/>
        </w:rPr>
      </w:pPr>
      <w:r w:rsidRPr="00554219">
        <w:rPr>
          <w:rFonts w:hint="eastAsia"/>
          <w:sz w:val="18"/>
          <w:szCs w:val="18"/>
        </w:rPr>
        <w:t>Target Embedded System supported:</w:t>
      </w:r>
    </w:p>
    <w:p w14:paraId="37DD3DBA" w14:textId="77777777" w:rsidR="00251040" w:rsidRPr="009F1E0F" w:rsidRDefault="00EC505C" w:rsidP="00251040">
      <w:pPr>
        <w:pStyle w:val="BodyText"/>
        <w:ind w:leftChars="500" w:left="900"/>
        <w:rPr>
          <w:sz w:val="18"/>
          <w:szCs w:val="18"/>
        </w:rPr>
      </w:pPr>
      <w:r>
        <w:rPr>
          <w:sz w:val="18"/>
          <w:szCs w:val="18"/>
        </w:rPr>
        <w:t xml:space="preserve">IS1670/1671, IS2062/2063/2064, IS2083, </w:t>
      </w:r>
      <w:r w:rsidR="00FA73D6">
        <w:rPr>
          <w:sz w:val="18"/>
          <w:szCs w:val="18"/>
        </w:rPr>
        <w:t>BM70/71</w:t>
      </w:r>
      <w:r w:rsidR="00251040" w:rsidRPr="009F1E0F">
        <w:rPr>
          <w:rFonts w:hint="eastAsia"/>
          <w:sz w:val="18"/>
          <w:szCs w:val="18"/>
        </w:rPr>
        <w:t xml:space="preserve">, </w:t>
      </w:r>
      <w:r w:rsidR="00FA73D6">
        <w:rPr>
          <w:sz w:val="18"/>
          <w:szCs w:val="18"/>
        </w:rPr>
        <w:t>BM62/63/64</w:t>
      </w:r>
      <w:r w:rsidR="00251040">
        <w:rPr>
          <w:rFonts w:hint="eastAsia"/>
          <w:sz w:val="18"/>
          <w:szCs w:val="18"/>
        </w:rPr>
        <w:t xml:space="preserve"> and </w:t>
      </w:r>
      <w:r w:rsidR="00FA73D6">
        <w:rPr>
          <w:sz w:val="18"/>
          <w:szCs w:val="18"/>
        </w:rPr>
        <w:t>BM83</w:t>
      </w:r>
      <w:r w:rsidR="00251040" w:rsidRPr="009F1E0F">
        <w:rPr>
          <w:rFonts w:hint="eastAsia"/>
          <w:sz w:val="18"/>
          <w:szCs w:val="18"/>
        </w:rPr>
        <w:t xml:space="preserve"> are supported.</w:t>
      </w:r>
    </w:p>
    <w:p w14:paraId="3D95D1ED" w14:textId="77777777" w:rsidR="00251040" w:rsidRPr="00554219" w:rsidRDefault="00251040" w:rsidP="00251040">
      <w:pPr>
        <w:ind w:leftChars="100" w:left="180" w:firstLine="180"/>
        <w:rPr>
          <w:szCs w:val="18"/>
        </w:rPr>
      </w:pPr>
      <w:r w:rsidRPr="00554219">
        <w:rPr>
          <w:rFonts w:hint="eastAsia"/>
          <w:szCs w:val="18"/>
        </w:rPr>
        <w:t>Platform Compatibility:</w:t>
      </w:r>
    </w:p>
    <w:p w14:paraId="37A34445" w14:textId="77777777" w:rsidR="00573721" w:rsidRPr="00F5504C" w:rsidRDefault="00251040" w:rsidP="005374FF">
      <w:pPr>
        <w:ind w:leftChars="472" w:left="850"/>
        <w:rPr>
          <w:rFonts w:ascii="Calibri" w:hAnsi="Calibri"/>
          <w:szCs w:val="18"/>
        </w:rPr>
      </w:pPr>
      <w:r w:rsidRPr="00585123">
        <w:rPr>
          <w:rFonts w:hint="eastAsia"/>
          <w:szCs w:val="18"/>
        </w:rPr>
        <w:t>Mandatory for Windows 7/8/10.</w:t>
      </w:r>
    </w:p>
    <w:p w14:paraId="0D7ED65F" w14:textId="77777777" w:rsidR="00251040" w:rsidRDefault="00A8713F" w:rsidP="00251040">
      <w:pPr>
        <w:pStyle w:val="Heading1"/>
        <w:ind w:left="425" w:hanging="425"/>
      </w:pPr>
      <w:r>
        <w:br w:type="page"/>
      </w:r>
      <w:bookmarkStart w:id="82" w:name="_Toc522539049"/>
      <w:bookmarkStart w:id="83" w:name="_Toc415478123"/>
      <w:bookmarkStart w:id="84" w:name="_Toc415583173"/>
      <w:bookmarkStart w:id="85" w:name="_Toc38028180"/>
      <w:r w:rsidR="00251040">
        <w:rPr>
          <w:rFonts w:hint="eastAsia"/>
        </w:rPr>
        <w:t>T</w:t>
      </w:r>
      <w:bookmarkEnd w:id="82"/>
      <w:r w:rsidR="00E651C5">
        <w:t>ool Layout</w:t>
      </w:r>
      <w:bookmarkEnd w:id="85"/>
    </w:p>
    <w:p w14:paraId="55F2C30B" w14:textId="77777777" w:rsidR="00251040" w:rsidRPr="008B082E" w:rsidRDefault="00251040" w:rsidP="00251040">
      <w:pPr>
        <w:ind w:firstLineChars="200" w:firstLine="360"/>
        <w:rPr>
          <w:color w:val="000000"/>
          <w:szCs w:val="18"/>
          <w:shd w:val="clear" w:color="auto" w:fill="FFFFFF"/>
        </w:rPr>
      </w:pPr>
      <w:r>
        <w:rPr>
          <w:rFonts w:hint="eastAsia"/>
          <w:color w:val="000000"/>
          <w:szCs w:val="18"/>
          <w:shd w:val="clear" w:color="auto" w:fill="FFFFFF"/>
        </w:rPr>
        <w:t>There are five</w:t>
      </w:r>
      <w:r w:rsidRPr="008B082E">
        <w:rPr>
          <w:rFonts w:hint="eastAsia"/>
          <w:color w:val="000000"/>
          <w:szCs w:val="18"/>
          <w:shd w:val="clear" w:color="auto" w:fill="FFFFFF"/>
        </w:rPr>
        <w:t xml:space="preserve"> parts</w:t>
      </w:r>
      <w:r>
        <w:rPr>
          <w:rFonts w:hint="eastAsia"/>
          <w:color w:val="000000"/>
          <w:szCs w:val="18"/>
          <w:shd w:val="clear" w:color="auto" w:fill="FFFFFF"/>
        </w:rPr>
        <w:t xml:space="preserve"> on </w:t>
      </w:r>
      <w:proofErr w:type="spellStart"/>
      <w:r>
        <w:rPr>
          <w:rFonts w:hint="eastAsia"/>
          <w:color w:val="000000"/>
          <w:szCs w:val="18"/>
          <w:shd w:val="clear" w:color="auto" w:fill="FFFFFF"/>
        </w:rPr>
        <w:t>isUPdate</w:t>
      </w:r>
      <w:proofErr w:type="spellEnd"/>
      <w:r>
        <w:rPr>
          <w:rFonts w:hint="eastAsia"/>
          <w:color w:val="000000"/>
          <w:szCs w:val="18"/>
          <w:shd w:val="clear" w:color="auto" w:fill="FFFFFF"/>
        </w:rPr>
        <w:t xml:space="preserve"> Tool layout</w:t>
      </w:r>
      <w:r w:rsidRPr="008B082E">
        <w:rPr>
          <w:rFonts w:hint="eastAsia"/>
          <w:color w:val="000000"/>
          <w:szCs w:val="18"/>
          <w:shd w:val="clear" w:color="auto" w:fill="FFFFFF"/>
        </w:rPr>
        <w:t>: Access Port, Me</w:t>
      </w:r>
      <w:r>
        <w:rPr>
          <w:rFonts w:hint="eastAsia"/>
          <w:color w:val="000000"/>
          <w:szCs w:val="18"/>
          <w:shd w:val="clear" w:color="auto" w:fill="FFFFFF"/>
        </w:rPr>
        <w:t>m</w:t>
      </w:r>
      <w:r w:rsidRPr="008B082E">
        <w:rPr>
          <w:rFonts w:hint="eastAsia"/>
          <w:color w:val="000000"/>
          <w:szCs w:val="18"/>
          <w:shd w:val="clear" w:color="auto" w:fill="FFFFFF"/>
        </w:rPr>
        <w:t xml:space="preserve">ory Type, </w:t>
      </w:r>
      <w:r>
        <w:rPr>
          <w:rFonts w:hint="eastAsia"/>
          <w:color w:val="000000"/>
          <w:szCs w:val="18"/>
          <w:shd w:val="clear" w:color="auto" w:fill="FFFFFF"/>
        </w:rPr>
        <w:t xml:space="preserve">Code Information/Version, </w:t>
      </w:r>
      <w:r w:rsidRPr="008B082E">
        <w:rPr>
          <w:rFonts w:hint="eastAsia"/>
          <w:color w:val="000000"/>
          <w:szCs w:val="18"/>
          <w:shd w:val="clear" w:color="auto" w:fill="FFFFFF"/>
        </w:rPr>
        <w:t>Flash Update/Dump and Flash/</w:t>
      </w:r>
      <w:proofErr w:type="spellStart"/>
      <w:r w:rsidRPr="008B082E">
        <w:rPr>
          <w:rFonts w:hint="eastAsia"/>
          <w:color w:val="000000"/>
          <w:szCs w:val="18"/>
          <w:shd w:val="clear" w:color="auto" w:fill="FFFFFF"/>
        </w:rPr>
        <w:t>EEPRom</w:t>
      </w:r>
      <w:proofErr w:type="spellEnd"/>
      <w:r w:rsidRPr="008B082E">
        <w:rPr>
          <w:rFonts w:hint="eastAsia"/>
          <w:color w:val="000000"/>
          <w:szCs w:val="18"/>
          <w:shd w:val="clear" w:color="auto" w:fill="FFFFFF"/>
        </w:rPr>
        <w:t xml:space="preserve">/MCU/AHB Access. </w:t>
      </w:r>
    </w:p>
    <w:p w14:paraId="5D31503D" w14:textId="7DF578D6" w:rsidR="00251040" w:rsidRDefault="00251040" w:rsidP="00251040">
      <w:pPr>
        <w:jc w:val="center"/>
      </w:pPr>
      <w:r w:rsidRPr="00AC7D09">
        <w:rPr>
          <w:noProof/>
        </w:rPr>
        <w:t xml:space="preserve"> </w:t>
      </w:r>
      <w:r w:rsidRPr="00FB7215">
        <w:rPr>
          <w:noProof/>
        </w:rPr>
        <w:t xml:space="preserve"> </w:t>
      </w:r>
      <w:r w:rsidR="007E533B" w:rsidRPr="007E533B">
        <w:rPr>
          <w:noProof/>
        </w:rPr>
        <w:t xml:space="preserve"> </w:t>
      </w:r>
      <w:r w:rsidR="007C375D">
        <w:rPr>
          <w:noProof/>
        </w:rPr>
        <w:drawing>
          <wp:inline distT="0" distB="0" distL="0" distR="0" wp14:anchorId="26D295EE" wp14:editId="0701E3C9">
            <wp:extent cx="4542692" cy="3690356"/>
            <wp:effectExtent l="0" t="0" r="0" b="5715"/>
            <wp:docPr id="1478" name="Picture 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7380" cy="3702288"/>
                    </a:xfrm>
                    <a:prstGeom prst="rect">
                      <a:avLst/>
                    </a:prstGeom>
                  </pic:spPr>
                </pic:pic>
              </a:graphicData>
            </a:graphic>
          </wp:inline>
        </w:drawing>
      </w:r>
      <w:r>
        <w:rPr>
          <w:noProof/>
        </w:rPr>
        <w:t xml:space="preserve"> </w:t>
      </w:r>
    </w:p>
    <w:p w14:paraId="47E02CCB" w14:textId="77777777" w:rsidR="00251040" w:rsidRDefault="00251040" w:rsidP="00251040">
      <w:pPr>
        <w:numPr>
          <w:ilvl w:val="0"/>
          <w:numId w:val="23"/>
        </w:numPr>
        <w:rPr>
          <w:color w:val="000000"/>
          <w:szCs w:val="18"/>
          <w:shd w:val="clear" w:color="auto" w:fill="FFFFFF"/>
        </w:rPr>
      </w:pPr>
      <w:r w:rsidRPr="008B082E">
        <w:rPr>
          <w:rFonts w:hint="eastAsia"/>
          <w:color w:val="000000"/>
          <w:szCs w:val="18"/>
          <w:shd w:val="clear" w:color="auto" w:fill="FFFFFF"/>
        </w:rPr>
        <w:t>Access Port</w:t>
      </w:r>
      <w:r>
        <w:rPr>
          <w:rFonts w:hint="eastAsia"/>
          <w:color w:val="000000"/>
          <w:szCs w:val="18"/>
          <w:shd w:val="clear" w:color="auto" w:fill="FFFFFF"/>
        </w:rPr>
        <w:t>:</w:t>
      </w:r>
      <w:r w:rsidRPr="008B082E">
        <w:rPr>
          <w:rFonts w:hint="eastAsia"/>
          <w:color w:val="000000"/>
          <w:szCs w:val="18"/>
          <w:shd w:val="clear" w:color="auto" w:fill="FFFFFF"/>
        </w:rPr>
        <w:t xml:space="preserve"> </w:t>
      </w:r>
    </w:p>
    <w:p w14:paraId="7E235284" w14:textId="77777777" w:rsidR="00251040" w:rsidRPr="00517E3A" w:rsidRDefault="00251040" w:rsidP="00251040">
      <w:pPr>
        <w:ind w:leftChars="400" w:left="720"/>
        <w:rPr>
          <w:color w:val="000000"/>
          <w:szCs w:val="18"/>
          <w:shd w:val="clear" w:color="auto" w:fill="FFFFFF"/>
        </w:rPr>
      </w:pPr>
      <w:r>
        <w:rPr>
          <w:rFonts w:hint="eastAsia"/>
          <w:color w:val="000000"/>
          <w:szCs w:val="18"/>
          <w:shd w:val="clear" w:color="auto" w:fill="FFFFFF"/>
        </w:rPr>
        <w:t>Options of COM</w:t>
      </w:r>
      <w:r w:rsidRPr="008B082E">
        <w:rPr>
          <w:color w:val="000000"/>
          <w:szCs w:val="18"/>
          <w:shd w:val="clear" w:color="auto" w:fill="FFFFFF"/>
        </w:rPr>
        <w:t xml:space="preserve"> port </w:t>
      </w:r>
      <w:r>
        <w:rPr>
          <w:rFonts w:hint="eastAsia"/>
          <w:color w:val="000000"/>
          <w:szCs w:val="18"/>
          <w:shd w:val="clear" w:color="auto" w:fill="FFFFFF"/>
        </w:rPr>
        <w:t>and</w:t>
      </w:r>
      <w:r w:rsidRPr="008B082E">
        <w:rPr>
          <w:rFonts w:hint="eastAsia"/>
          <w:color w:val="000000"/>
          <w:szCs w:val="18"/>
          <w:shd w:val="clear" w:color="auto" w:fill="FFFFFF"/>
        </w:rPr>
        <w:t xml:space="preserve"> USB HID </w:t>
      </w:r>
      <w:r>
        <w:rPr>
          <w:rFonts w:hint="eastAsia"/>
          <w:color w:val="000000"/>
          <w:szCs w:val="18"/>
          <w:shd w:val="clear" w:color="auto" w:fill="FFFFFF"/>
        </w:rPr>
        <w:t xml:space="preserve">interfaces are provided. Remember to assign </w:t>
      </w:r>
      <w:proofErr w:type="spellStart"/>
      <w:r>
        <w:rPr>
          <w:rFonts w:hint="eastAsia"/>
          <w:color w:val="000000"/>
          <w:szCs w:val="18"/>
          <w:shd w:val="clear" w:color="auto" w:fill="FFFFFF"/>
        </w:rPr>
        <w:t>baudrate</w:t>
      </w:r>
      <w:proofErr w:type="spellEnd"/>
      <w:r>
        <w:rPr>
          <w:rFonts w:hint="eastAsia"/>
          <w:color w:val="000000"/>
          <w:szCs w:val="18"/>
          <w:shd w:val="clear" w:color="auto" w:fill="FFFFFF"/>
        </w:rPr>
        <w:t xml:space="preserve"> if COM port is selected. Then click the Connect button to open related port and create the connection to the target device.</w:t>
      </w:r>
    </w:p>
    <w:p w14:paraId="2C218BF0" w14:textId="77777777" w:rsidR="00251040" w:rsidRDefault="00251040" w:rsidP="00251040">
      <w:pPr>
        <w:numPr>
          <w:ilvl w:val="0"/>
          <w:numId w:val="23"/>
        </w:numPr>
        <w:rPr>
          <w:color w:val="000000"/>
          <w:szCs w:val="18"/>
          <w:shd w:val="clear" w:color="auto" w:fill="FFFFFF"/>
        </w:rPr>
      </w:pPr>
      <w:r w:rsidRPr="008B082E">
        <w:rPr>
          <w:rFonts w:hint="eastAsia"/>
          <w:color w:val="000000"/>
          <w:szCs w:val="18"/>
          <w:shd w:val="clear" w:color="auto" w:fill="FFFFFF"/>
        </w:rPr>
        <w:t>Memory Type</w:t>
      </w:r>
      <w:r>
        <w:rPr>
          <w:rFonts w:hint="eastAsia"/>
          <w:color w:val="000000"/>
          <w:szCs w:val="18"/>
          <w:shd w:val="clear" w:color="auto" w:fill="FFFFFF"/>
        </w:rPr>
        <w:t>:</w:t>
      </w:r>
      <w:r w:rsidRPr="008B082E">
        <w:rPr>
          <w:rFonts w:hint="eastAsia"/>
          <w:color w:val="000000"/>
          <w:szCs w:val="18"/>
          <w:shd w:val="clear" w:color="auto" w:fill="FFFFFF"/>
        </w:rPr>
        <w:t xml:space="preserve"> </w:t>
      </w:r>
    </w:p>
    <w:p w14:paraId="1E0244F1" w14:textId="4F71379E" w:rsidR="00251040" w:rsidRDefault="00251040" w:rsidP="00251040">
      <w:pPr>
        <w:ind w:leftChars="400" w:left="720"/>
        <w:rPr>
          <w:color w:val="000000"/>
          <w:szCs w:val="18"/>
          <w:shd w:val="clear" w:color="auto" w:fill="FFFFFF"/>
        </w:rPr>
      </w:pPr>
      <w:r>
        <w:rPr>
          <w:rFonts w:hint="eastAsia"/>
          <w:color w:val="000000"/>
          <w:szCs w:val="18"/>
          <w:shd w:val="clear" w:color="auto" w:fill="FFFFFF"/>
        </w:rPr>
        <w:t>User</w:t>
      </w:r>
      <w:r w:rsidRPr="008B082E">
        <w:rPr>
          <w:rFonts w:hint="eastAsia"/>
          <w:color w:val="000000"/>
          <w:szCs w:val="18"/>
          <w:shd w:val="clear" w:color="auto" w:fill="FFFFFF"/>
        </w:rPr>
        <w:t xml:space="preserve"> could </w:t>
      </w:r>
      <w:r>
        <w:rPr>
          <w:rFonts w:hint="eastAsia"/>
          <w:color w:val="000000"/>
          <w:szCs w:val="18"/>
          <w:shd w:val="clear" w:color="auto" w:fill="FFFFFF"/>
        </w:rPr>
        <w:t>choose the type of memory</w:t>
      </w:r>
      <w:r w:rsidR="00C554A7">
        <w:rPr>
          <w:color w:val="000000"/>
          <w:szCs w:val="18"/>
          <w:shd w:val="clear" w:color="auto" w:fill="FFFFFF"/>
        </w:rPr>
        <w:t xml:space="preserve"> </w:t>
      </w:r>
      <w:r>
        <w:rPr>
          <w:rFonts w:hint="eastAsia"/>
          <w:color w:val="000000"/>
          <w:szCs w:val="18"/>
          <w:shd w:val="clear" w:color="auto" w:fill="FFFFFF"/>
        </w:rPr>
        <w:t xml:space="preserve">(flash, </w:t>
      </w:r>
      <w:proofErr w:type="spellStart"/>
      <w:r>
        <w:rPr>
          <w:rFonts w:hint="eastAsia"/>
          <w:color w:val="000000"/>
          <w:szCs w:val="18"/>
          <w:shd w:val="clear" w:color="auto" w:fill="FFFFFF"/>
        </w:rPr>
        <w:t>eeprom</w:t>
      </w:r>
      <w:proofErr w:type="spellEnd"/>
      <w:r>
        <w:rPr>
          <w:rFonts w:hint="eastAsia"/>
          <w:color w:val="000000"/>
          <w:szCs w:val="18"/>
          <w:shd w:val="clear" w:color="auto" w:fill="FFFFFF"/>
        </w:rPr>
        <w:t xml:space="preserve"> or </w:t>
      </w:r>
      <w:proofErr w:type="spellStart"/>
      <w:r>
        <w:rPr>
          <w:rFonts w:hint="eastAsia"/>
          <w:color w:val="000000"/>
          <w:szCs w:val="18"/>
          <w:shd w:val="clear" w:color="auto" w:fill="FFFFFF"/>
        </w:rPr>
        <w:t>eMCU</w:t>
      </w:r>
      <w:proofErr w:type="spellEnd"/>
      <w:r>
        <w:rPr>
          <w:rFonts w:hint="eastAsia"/>
          <w:color w:val="000000"/>
          <w:szCs w:val="18"/>
          <w:shd w:val="clear" w:color="auto" w:fill="FFFFFF"/>
        </w:rPr>
        <w:t xml:space="preserve">) he/she is going to access. Subtype will be automatically assigned by tool. </w:t>
      </w:r>
    </w:p>
    <w:p w14:paraId="581B815B" w14:textId="63D3924D" w:rsidR="00251040" w:rsidRPr="008B082E" w:rsidRDefault="00251040" w:rsidP="00251040">
      <w:pPr>
        <w:ind w:leftChars="400" w:left="720"/>
        <w:rPr>
          <w:color w:val="000000"/>
          <w:szCs w:val="18"/>
          <w:shd w:val="clear" w:color="auto" w:fill="FFFFFF"/>
        </w:rPr>
      </w:pPr>
      <w:r>
        <w:rPr>
          <w:rFonts w:hint="eastAsia"/>
          <w:color w:val="000000"/>
          <w:szCs w:val="18"/>
          <w:shd w:val="clear" w:color="auto" w:fill="FFFFFF"/>
        </w:rPr>
        <w:t xml:space="preserve">For speeding up the process of </w:t>
      </w:r>
      <w:proofErr w:type="spellStart"/>
      <w:r>
        <w:rPr>
          <w:rFonts w:hint="eastAsia"/>
          <w:color w:val="000000"/>
          <w:szCs w:val="18"/>
          <w:shd w:val="clear" w:color="auto" w:fill="FFFFFF"/>
        </w:rPr>
        <w:t>eeprom</w:t>
      </w:r>
      <w:proofErr w:type="spellEnd"/>
      <w:r>
        <w:rPr>
          <w:rFonts w:hint="eastAsia"/>
          <w:color w:val="000000"/>
          <w:szCs w:val="18"/>
          <w:shd w:val="clear" w:color="auto" w:fill="FFFFFF"/>
        </w:rPr>
        <w:t xml:space="preserve"> writing, the </w:t>
      </w:r>
      <w:proofErr w:type="spellStart"/>
      <w:r>
        <w:rPr>
          <w:rFonts w:hint="eastAsia"/>
          <w:color w:val="000000"/>
          <w:szCs w:val="18"/>
          <w:shd w:val="clear" w:color="auto" w:fill="FFFFFF"/>
        </w:rPr>
        <w:t>EEProm</w:t>
      </w:r>
      <w:proofErr w:type="spellEnd"/>
      <w:r>
        <w:rPr>
          <w:rFonts w:hint="eastAsia"/>
          <w:color w:val="000000"/>
          <w:szCs w:val="18"/>
          <w:shd w:val="clear" w:color="auto" w:fill="FFFFFF"/>
        </w:rPr>
        <w:t xml:space="preserve"> Speed Up option only affect</w:t>
      </w:r>
      <w:r w:rsidR="00D03ACE">
        <w:rPr>
          <w:color w:val="000000"/>
          <w:szCs w:val="18"/>
          <w:shd w:val="clear" w:color="auto" w:fill="FFFFFF"/>
        </w:rPr>
        <w:t>s</w:t>
      </w:r>
      <w:r>
        <w:rPr>
          <w:rFonts w:hint="eastAsia"/>
          <w:color w:val="000000"/>
          <w:szCs w:val="18"/>
          <w:shd w:val="clear" w:color="auto" w:fill="FFFFFF"/>
        </w:rPr>
        <w:t xml:space="preserve"> the </w:t>
      </w:r>
      <w:proofErr w:type="spellStart"/>
      <w:r>
        <w:rPr>
          <w:rFonts w:hint="eastAsia"/>
          <w:color w:val="000000"/>
          <w:szCs w:val="18"/>
          <w:shd w:val="clear" w:color="auto" w:fill="FFFFFF"/>
        </w:rPr>
        <w:t>eeprom</w:t>
      </w:r>
      <w:proofErr w:type="spellEnd"/>
      <w:r>
        <w:rPr>
          <w:rFonts w:hint="eastAsia"/>
          <w:color w:val="000000"/>
          <w:szCs w:val="18"/>
          <w:shd w:val="clear" w:color="auto" w:fill="FFFFFF"/>
        </w:rPr>
        <w:t xml:space="preserve"> writing and is provided to reduce time waste.</w:t>
      </w:r>
    </w:p>
    <w:p w14:paraId="323E558E" w14:textId="77777777" w:rsidR="00251040" w:rsidRDefault="00251040" w:rsidP="00251040">
      <w:pPr>
        <w:numPr>
          <w:ilvl w:val="0"/>
          <w:numId w:val="23"/>
        </w:numPr>
        <w:rPr>
          <w:color w:val="000000"/>
          <w:szCs w:val="18"/>
          <w:shd w:val="clear" w:color="auto" w:fill="FFFFFF"/>
        </w:rPr>
      </w:pPr>
      <w:r>
        <w:rPr>
          <w:rFonts w:hint="eastAsia"/>
          <w:color w:val="000000"/>
          <w:szCs w:val="18"/>
          <w:shd w:val="clear" w:color="auto" w:fill="FFFFFF"/>
        </w:rPr>
        <w:t>Code Information/Version:</w:t>
      </w:r>
    </w:p>
    <w:p w14:paraId="1C64E5BB" w14:textId="30FAF7E4" w:rsidR="00251040" w:rsidRPr="009018D1" w:rsidRDefault="00251040" w:rsidP="00251040">
      <w:pPr>
        <w:ind w:left="709"/>
        <w:rPr>
          <w:color w:val="000000"/>
          <w:szCs w:val="18"/>
          <w:shd w:val="clear" w:color="auto" w:fill="FFFFFF"/>
        </w:rPr>
      </w:pPr>
      <w:r>
        <w:rPr>
          <w:rFonts w:hint="eastAsia"/>
          <w:color w:val="000000"/>
          <w:szCs w:val="18"/>
          <w:shd w:val="clear" w:color="auto" w:fill="FFFFFF"/>
        </w:rPr>
        <w:t xml:space="preserve">Target device firmware code information will be displayed in </w:t>
      </w:r>
      <w:r>
        <w:rPr>
          <w:color w:val="000000"/>
          <w:szCs w:val="18"/>
          <w:shd w:val="clear" w:color="auto" w:fill="FFFFFF"/>
        </w:rPr>
        <w:t>“</w:t>
      </w:r>
      <w:r>
        <w:rPr>
          <w:rFonts w:hint="eastAsia"/>
          <w:color w:val="000000"/>
          <w:szCs w:val="18"/>
          <w:shd w:val="clear" w:color="auto" w:fill="FFFFFF"/>
        </w:rPr>
        <w:t>Device</w:t>
      </w:r>
      <w:r>
        <w:rPr>
          <w:color w:val="000000"/>
          <w:szCs w:val="18"/>
          <w:shd w:val="clear" w:color="auto" w:fill="FFFFFF"/>
        </w:rPr>
        <w:t>”</w:t>
      </w:r>
      <w:r>
        <w:rPr>
          <w:rFonts w:hint="eastAsia"/>
          <w:color w:val="000000"/>
          <w:szCs w:val="18"/>
          <w:shd w:val="clear" w:color="auto" w:fill="FFFFFF"/>
        </w:rPr>
        <w:t xml:space="preserve"> field once device is connected successfully. As for </w:t>
      </w:r>
      <w:r>
        <w:rPr>
          <w:color w:val="000000"/>
          <w:szCs w:val="18"/>
          <w:shd w:val="clear" w:color="auto" w:fill="FFFFFF"/>
        </w:rPr>
        <w:t>“</w:t>
      </w:r>
      <w:r>
        <w:rPr>
          <w:rFonts w:hint="eastAsia"/>
          <w:color w:val="000000"/>
          <w:szCs w:val="18"/>
          <w:shd w:val="clear" w:color="auto" w:fill="FFFFFF"/>
        </w:rPr>
        <w:t>Image</w:t>
      </w:r>
      <w:r>
        <w:rPr>
          <w:color w:val="000000"/>
          <w:szCs w:val="18"/>
          <w:shd w:val="clear" w:color="auto" w:fill="FFFFFF"/>
        </w:rPr>
        <w:t>”</w:t>
      </w:r>
      <w:r>
        <w:rPr>
          <w:rFonts w:hint="eastAsia"/>
          <w:color w:val="000000"/>
          <w:szCs w:val="18"/>
          <w:shd w:val="clear" w:color="auto" w:fill="FFFFFF"/>
        </w:rPr>
        <w:t xml:space="preserve"> field, a txt file of </w:t>
      </w:r>
      <w:proofErr w:type="spellStart"/>
      <w:r>
        <w:rPr>
          <w:rFonts w:hint="eastAsia"/>
          <w:color w:val="000000"/>
          <w:szCs w:val="18"/>
          <w:shd w:val="clear" w:color="auto" w:fill="FFFFFF"/>
        </w:rPr>
        <w:t>EEProm</w:t>
      </w:r>
      <w:proofErr w:type="spellEnd"/>
      <w:r>
        <w:rPr>
          <w:rFonts w:hint="eastAsia"/>
          <w:color w:val="000000"/>
          <w:szCs w:val="18"/>
          <w:shd w:val="clear" w:color="auto" w:fill="FFFFFF"/>
        </w:rPr>
        <w:t xml:space="preserve"> table shall be loaded (with </w:t>
      </w:r>
      <w:r w:rsidRPr="00B8427E">
        <w:rPr>
          <w:rFonts w:hint="eastAsia"/>
          <w:b/>
          <w:bCs/>
          <w:color w:val="000000"/>
          <w:szCs w:val="18"/>
          <w:shd w:val="clear" w:color="auto" w:fill="FFFFFF"/>
        </w:rPr>
        <w:t>Browse</w:t>
      </w:r>
      <w:r>
        <w:rPr>
          <w:rFonts w:hint="eastAsia"/>
          <w:color w:val="000000"/>
          <w:szCs w:val="18"/>
          <w:shd w:val="clear" w:color="auto" w:fill="FFFFFF"/>
        </w:rPr>
        <w:t xml:space="preserve"> and select file from PC) first, then </w:t>
      </w:r>
      <w:proofErr w:type="spellStart"/>
      <w:r>
        <w:rPr>
          <w:rFonts w:hint="eastAsia"/>
          <w:color w:val="000000"/>
          <w:szCs w:val="18"/>
          <w:shd w:val="clear" w:color="auto" w:fill="FFFFFF"/>
        </w:rPr>
        <w:t>isUpdate</w:t>
      </w:r>
      <w:proofErr w:type="spellEnd"/>
      <w:r>
        <w:rPr>
          <w:rFonts w:hint="eastAsia"/>
          <w:color w:val="000000"/>
          <w:szCs w:val="18"/>
          <w:shd w:val="clear" w:color="auto" w:fill="FFFFFF"/>
        </w:rPr>
        <w:t xml:space="preserve"> will </w:t>
      </w:r>
      <w:r>
        <w:rPr>
          <w:color w:val="000000"/>
          <w:szCs w:val="18"/>
          <w:shd w:val="clear" w:color="auto" w:fill="FFFFFF"/>
        </w:rPr>
        <w:t>acquire</w:t>
      </w:r>
      <w:r>
        <w:rPr>
          <w:rFonts w:hint="eastAsia"/>
          <w:color w:val="000000"/>
          <w:szCs w:val="18"/>
          <w:shd w:val="clear" w:color="auto" w:fill="FFFFFF"/>
        </w:rPr>
        <w:t xml:space="preserve"> and parse IC/FW version information from this </w:t>
      </w:r>
      <w:proofErr w:type="spellStart"/>
      <w:r>
        <w:rPr>
          <w:rFonts w:hint="eastAsia"/>
          <w:color w:val="000000"/>
          <w:szCs w:val="18"/>
          <w:shd w:val="clear" w:color="auto" w:fill="FFFFFF"/>
        </w:rPr>
        <w:t>EEProm</w:t>
      </w:r>
      <w:proofErr w:type="spellEnd"/>
      <w:r>
        <w:rPr>
          <w:rFonts w:hint="eastAsia"/>
          <w:color w:val="000000"/>
          <w:szCs w:val="18"/>
          <w:shd w:val="clear" w:color="auto" w:fill="FFFFFF"/>
        </w:rPr>
        <w:t xml:space="preserve"> file.</w:t>
      </w:r>
    </w:p>
    <w:p w14:paraId="65CDF2CD" w14:textId="77777777" w:rsidR="00251040" w:rsidRPr="009645BC" w:rsidRDefault="00251040" w:rsidP="00251040">
      <w:pPr>
        <w:numPr>
          <w:ilvl w:val="0"/>
          <w:numId w:val="23"/>
        </w:numPr>
        <w:rPr>
          <w:color w:val="000000"/>
          <w:szCs w:val="18"/>
          <w:shd w:val="clear" w:color="auto" w:fill="FFFFFF"/>
        </w:rPr>
      </w:pPr>
      <w:r w:rsidRPr="009645BC">
        <w:rPr>
          <w:rFonts w:hint="eastAsia"/>
          <w:color w:val="000000"/>
          <w:szCs w:val="18"/>
          <w:shd w:val="clear" w:color="auto" w:fill="FFFFFF"/>
        </w:rPr>
        <w:t xml:space="preserve">Flash Update/Dump: </w:t>
      </w:r>
    </w:p>
    <w:p w14:paraId="28E88155" w14:textId="77777777" w:rsidR="00251040" w:rsidRDefault="00251040" w:rsidP="00251040">
      <w:pPr>
        <w:ind w:left="709"/>
        <w:rPr>
          <w:color w:val="000000"/>
          <w:szCs w:val="18"/>
          <w:shd w:val="clear" w:color="auto" w:fill="FFFFFF"/>
        </w:rPr>
      </w:pPr>
      <w:r w:rsidRPr="009645BC">
        <w:rPr>
          <w:rFonts w:hint="eastAsia"/>
          <w:color w:val="000000"/>
          <w:szCs w:val="18"/>
          <w:shd w:val="clear" w:color="auto" w:fill="FFFFFF"/>
        </w:rPr>
        <w:t xml:space="preserve">In the connected status, user could update or dump the flash memory (firmware) with related </w:t>
      </w:r>
      <w:r w:rsidRPr="009645BC">
        <w:rPr>
          <w:color w:val="000000"/>
          <w:szCs w:val="18"/>
          <w:shd w:val="clear" w:color="auto" w:fill="FFFFFF"/>
        </w:rPr>
        <w:t>“</w:t>
      </w:r>
      <w:r w:rsidRPr="009645BC">
        <w:rPr>
          <w:rFonts w:hint="eastAsia"/>
          <w:color w:val="000000"/>
          <w:szCs w:val="18"/>
          <w:shd w:val="clear" w:color="auto" w:fill="FFFFFF"/>
        </w:rPr>
        <w:t>Browse</w:t>
      </w:r>
      <w:r w:rsidRPr="009645BC">
        <w:rPr>
          <w:color w:val="000000"/>
          <w:szCs w:val="18"/>
          <w:shd w:val="clear" w:color="auto" w:fill="FFFFFF"/>
        </w:rPr>
        <w:t>”</w:t>
      </w:r>
      <w:r w:rsidRPr="009645BC">
        <w:rPr>
          <w:rFonts w:hint="eastAsia"/>
          <w:color w:val="000000"/>
          <w:szCs w:val="18"/>
          <w:shd w:val="clear" w:color="auto" w:fill="FFFFFF"/>
        </w:rPr>
        <w:t xml:space="preserve"> button. The Browse button near the Update button is used to select hex files ready for downloading to target device. Another Browse button near the Dump button is used to select a folder in PC for saving target device</w:t>
      </w:r>
      <w:r w:rsidRPr="009645BC">
        <w:rPr>
          <w:color w:val="000000"/>
          <w:szCs w:val="18"/>
          <w:shd w:val="clear" w:color="auto" w:fill="FFFFFF"/>
        </w:rPr>
        <w:t>’</w:t>
      </w:r>
      <w:r w:rsidRPr="009645BC">
        <w:rPr>
          <w:rFonts w:hint="eastAsia"/>
          <w:color w:val="000000"/>
          <w:szCs w:val="18"/>
          <w:shd w:val="clear" w:color="auto" w:fill="FFFFFF"/>
        </w:rPr>
        <w:t>s firmware hex files. During update and dump, the progress bar would show the progress of related operation.</w:t>
      </w:r>
    </w:p>
    <w:p w14:paraId="7AB67211" w14:textId="77777777" w:rsidR="00251040" w:rsidRPr="009F1E0F" w:rsidRDefault="00251040" w:rsidP="00251040">
      <w:pPr>
        <w:ind w:left="709"/>
        <w:rPr>
          <w:color w:val="000000"/>
          <w:szCs w:val="18"/>
          <w:shd w:val="clear" w:color="auto" w:fill="FFFFFF"/>
        </w:rPr>
      </w:pPr>
      <w:r>
        <w:rPr>
          <w:rFonts w:hint="eastAsia"/>
          <w:color w:val="000000"/>
          <w:szCs w:val="18"/>
          <w:shd w:val="clear" w:color="auto" w:fill="FFFFFF"/>
        </w:rPr>
        <w:t xml:space="preserve">The </w:t>
      </w:r>
      <w:proofErr w:type="spellStart"/>
      <w:r>
        <w:rPr>
          <w:rFonts w:hint="eastAsia"/>
          <w:color w:val="000000"/>
          <w:szCs w:val="18"/>
          <w:shd w:val="clear" w:color="auto" w:fill="FFFFFF"/>
        </w:rPr>
        <w:t>Rehex</w:t>
      </w:r>
      <w:proofErr w:type="spellEnd"/>
      <w:r>
        <w:rPr>
          <w:rFonts w:hint="eastAsia"/>
          <w:color w:val="000000"/>
          <w:szCs w:val="18"/>
          <w:shd w:val="clear" w:color="auto" w:fill="FFFFFF"/>
        </w:rPr>
        <w:t xml:space="preserve"> button, for a particular purpose, users could import firmware images and </w:t>
      </w:r>
      <w:r>
        <w:rPr>
          <w:color w:val="000000"/>
          <w:szCs w:val="18"/>
          <w:shd w:val="clear" w:color="auto" w:fill="FFFFFF"/>
        </w:rPr>
        <w:t>generate</w:t>
      </w:r>
      <w:r>
        <w:rPr>
          <w:rFonts w:hint="eastAsia"/>
          <w:color w:val="000000"/>
          <w:szCs w:val="18"/>
          <w:shd w:val="clear" w:color="auto" w:fill="FFFFFF"/>
        </w:rPr>
        <w:t xml:space="preserve"> a .hex file which the data of each line is aligned to 32 bytes and a .bin file.</w:t>
      </w:r>
      <w:r w:rsidR="00AA662B">
        <w:rPr>
          <w:color w:val="000000"/>
          <w:szCs w:val="18"/>
          <w:shd w:val="clear" w:color="auto" w:fill="FFFFFF"/>
        </w:rPr>
        <w:t xml:space="preserve"> </w:t>
      </w:r>
      <w:proofErr w:type="spellStart"/>
      <w:r w:rsidR="00AA662B">
        <w:rPr>
          <w:color w:val="000000"/>
          <w:szCs w:val="18"/>
          <w:shd w:val="clear" w:color="auto" w:fill="FFFFFF"/>
        </w:rPr>
        <w:t>Rehex</w:t>
      </w:r>
      <w:proofErr w:type="spellEnd"/>
      <w:r w:rsidR="00AA662B">
        <w:rPr>
          <w:color w:val="000000"/>
          <w:szCs w:val="18"/>
          <w:shd w:val="clear" w:color="auto" w:fill="FFFFFF"/>
        </w:rPr>
        <w:t xml:space="preserve"> .</w:t>
      </w:r>
      <w:proofErr w:type="spellStart"/>
      <w:r w:rsidR="00AA662B">
        <w:rPr>
          <w:color w:val="000000"/>
          <w:szCs w:val="18"/>
          <w:shd w:val="clear" w:color="auto" w:fill="FFFFFF"/>
        </w:rPr>
        <w:t>ini</w:t>
      </w:r>
      <w:proofErr w:type="spellEnd"/>
      <w:r w:rsidR="00AA662B">
        <w:rPr>
          <w:color w:val="000000"/>
          <w:szCs w:val="18"/>
          <w:shd w:val="clear" w:color="auto" w:fill="FFFFFF"/>
        </w:rPr>
        <w:t xml:space="preserve"> option is used to regenerated a .hex file for </w:t>
      </w:r>
      <w:r w:rsidR="00EC505C">
        <w:rPr>
          <w:color w:val="000000"/>
          <w:szCs w:val="18"/>
          <w:shd w:val="clear" w:color="auto" w:fill="FFFFFF"/>
        </w:rPr>
        <w:t xml:space="preserve">IS2083 and </w:t>
      </w:r>
      <w:r w:rsidR="00AA662B">
        <w:rPr>
          <w:color w:val="000000"/>
          <w:szCs w:val="18"/>
          <w:shd w:val="clear" w:color="auto" w:fill="FFFFFF"/>
        </w:rPr>
        <w:t>BM83.</w:t>
      </w:r>
    </w:p>
    <w:p w14:paraId="4442EE5C" w14:textId="77777777" w:rsidR="00251040" w:rsidRPr="009F1E0F" w:rsidRDefault="00251040" w:rsidP="00251040">
      <w:pPr>
        <w:numPr>
          <w:ilvl w:val="0"/>
          <w:numId w:val="23"/>
        </w:numPr>
        <w:rPr>
          <w:szCs w:val="18"/>
        </w:rPr>
      </w:pPr>
      <w:r w:rsidRPr="008B082E">
        <w:rPr>
          <w:rFonts w:hint="eastAsia"/>
          <w:color w:val="000000"/>
          <w:szCs w:val="18"/>
          <w:shd w:val="clear" w:color="auto" w:fill="FFFFFF"/>
        </w:rPr>
        <w:t>Flash/</w:t>
      </w:r>
      <w:proofErr w:type="spellStart"/>
      <w:r w:rsidRPr="008B082E">
        <w:rPr>
          <w:rFonts w:hint="eastAsia"/>
          <w:color w:val="000000"/>
          <w:szCs w:val="18"/>
          <w:shd w:val="clear" w:color="auto" w:fill="FFFFFF"/>
        </w:rPr>
        <w:t>EEPRom</w:t>
      </w:r>
      <w:proofErr w:type="spellEnd"/>
      <w:r w:rsidRPr="008B082E">
        <w:rPr>
          <w:rFonts w:hint="eastAsia"/>
          <w:color w:val="000000"/>
          <w:szCs w:val="18"/>
          <w:shd w:val="clear" w:color="auto" w:fill="FFFFFF"/>
        </w:rPr>
        <w:t>/MCU/AHB Access</w:t>
      </w:r>
      <w:r>
        <w:rPr>
          <w:rFonts w:hint="eastAsia"/>
          <w:color w:val="000000"/>
          <w:szCs w:val="18"/>
          <w:shd w:val="clear" w:color="auto" w:fill="FFFFFF"/>
        </w:rPr>
        <w:t>:</w:t>
      </w:r>
    </w:p>
    <w:p w14:paraId="56BF26BF" w14:textId="7901A704" w:rsidR="00251040" w:rsidRDefault="00251040" w:rsidP="00251040">
      <w:pPr>
        <w:ind w:leftChars="400" w:left="720"/>
        <w:jc w:val="left"/>
        <w:rPr>
          <w:shd w:val="clear" w:color="auto" w:fill="FFFFFF"/>
        </w:rPr>
      </w:pPr>
      <w:r>
        <w:rPr>
          <w:rFonts w:hint="eastAsia"/>
          <w:color w:val="000000"/>
          <w:szCs w:val="18"/>
          <w:shd w:val="clear" w:color="auto" w:fill="FFFFFF"/>
        </w:rPr>
        <w:t>It is u</w:t>
      </w:r>
      <w:r w:rsidRPr="009F1E0F">
        <w:rPr>
          <w:rFonts w:hint="eastAsia"/>
          <w:color w:val="000000"/>
          <w:szCs w:val="18"/>
          <w:shd w:val="clear" w:color="auto" w:fill="FFFFFF"/>
        </w:rPr>
        <w:t xml:space="preserve">sed to read/write </w:t>
      </w:r>
      <w:r>
        <w:rPr>
          <w:rFonts w:hint="eastAsia"/>
          <w:color w:val="000000"/>
          <w:szCs w:val="18"/>
          <w:shd w:val="clear" w:color="auto" w:fill="FFFFFF"/>
        </w:rPr>
        <w:t xml:space="preserve">a </w:t>
      </w:r>
      <w:r w:rsidRPr="009F1E0F">
        <w:rPr>
          <w:rFonts w:hint="eastAsia"/>
          <w:color w:val="000000"/>
          <w:szCs w:val="18"/>
          <w:shd w:val="clear" w:color="auto" w:fill="FFFFFF"/>
        </w:rPr>
        <w:t xml:space="preserve">specific range of </w:t>
      </w:r>
      <w:proofErr w:type="spellStart"/>
      <w:r w:rsidRPr="009F1E0F">
        <w:rPr>
          <w:rFonts w:hint="eastAsia"/>
          <w:color w:val="000000"/>
          <w:szCs w:val="18"/>
          <w:shd w:val="clear" w:color="auto" w:fill="FFFFFF"/>
        </w:rPr>
        <w:t>EEP</w:t>
      </w:r>
      <w:r>
        <w:rPr>
          <w:rFonts w:hint="eastAsia"/>
          <w:color w:val="000000"/>
          <w:szCs w:val="18"/>
          <w:shd w:val="clear" w:color="auto" w:fill="FFFFFF"/>
        </w:rPr>
        <w:t>r</w:t>
      </w:r>
      <w:r w:rsidRPr="009F1E0F">
        <w:rPr>
          <w:rFonts w:hint="eastAsia"/>
          <w:color w:val="000000"/>
          <w:szCs w:val="18"/>
          <w:shd w:val="clear" w:color="auto" w:fill="FFFFFF"/>
        </w:rPr>
        <w:t>om</w:t>
      </w:r>
      <w:proofErr w:type="spellEnd"/>
      <w:r w:rsidRPr="009F1E0F">
        <w:rPr>
          <w:rFonts w:hint="eastAsia"/>
          <w:color w:val="000000"/>
          <w:szCs w:val="18"/>
          <w:shd w:val="clear" w:color="auto" w:fill="FFFFFF"/>
        </w:rPr>
        <w:t xml:space="preserve"> or write/dump a full </w:t>
      </w:r>
      <w:proofErr w:type="spellStart"/>
      <w:r w:rsidRPr="009F1E0F">
        <w:rPr>
          <w:rFonts w:hint="eastAsia"/>
          <w:color w:val="000000"/>
          <w:szCs w:val="18"/>
          <w:shd w:val="clear" w:color="auto" w:fill="FFFFFF"/>
        </w:rPr>
        <w:t>EEP</w:t>
      </w:r>
      <w:r>
        <w:rPr>
          <w:rFonts w:hint="eastAsia"/>
          <w:color w:val="000000"/>
          <w:szCs w:val="18"/>
          <w:shd w:val="clear" w:color="auto" w:fill="FFFFFF"/>
        </w:rPr>
        <w:t>r</w:t>
      </w:r>
      <w:r w:rsidRPr="009F1E0F">
        <w:rPr>
          <w:rFonts w:hint="eastAsia"/>
          <w:color w:val="000000"/>
          <w:szCs w:val="18"/>
          <w:shd w:val="clear" w:color="auto" w:fill="FFFFFF"/>
        </w:rPr>
        <w:t>om</w:t>
      </w:r>
      <w:proofErr w:type="spellEnd"/>
      <w:r w:rsidRPr="009F1E0F">
        <w:rPr>
          <w:rFonts w:hint="eastAsia"/>
          <w:color w:val="000000"/>
          <w:szCs w:val="18"/>
          <w:shd w:val="clear" w:color="auto" w:fill="FFFFFF"/>
        </w:rPr>
        <w:t xml:space="preserve"> table. For </w:t>
      </w:r>
      <w:r>
        <w:rPr>
          <w:rFonts w:hint="eastAsia"/>
          <w:color w:val="000000"/>
          <w:szCs w:val="18"/>
          <w:shd w:val="clear" w:color="auto" w:fill="FFFFFF"/>
        </w:rPr>
        <w:t xml:space="preserve">the </w:t>
      </w:r>
      <w:r w:rsidRPr="009F1E0F">
        <w:rPr>
          <w:rFonts w:hint="eastAsia"/>
          <w:color w:val="000000"/>
          <w:szCs w:val="18"/>
          <w:shd w:val="clear" w:color="auto" w:fill="FFFFFF"/>
        </w:rPr>
        <w:t xml:space="preserve">specific range of </w:t>
      </w:r>
      <w:proofErr w:type="spellStart"/>
      <w:r w:rsidRPr="009F1E0F">
        <w:rPr>
          <w:rFonts w:hint="eastAsia"/>
          <w:color w:val="000000"/>
          <w:szCs w:val="18"/>
          <w:shd w:val="clear" w:color="auto" w:fill="FFFFFF"/>
        </w:rPr>
        <w:t>EEP</w:t>
      </w:r>
      <w:r>
        <w:rPr>
          <w:rFonts w:hint="eastAsia"/>
          <w:color w:val="000000"/>
          <w:szCs w:val="18"/>
          <w:shd w:val="clear" w:color="auto" w:fill="FFFFFF"/>
        </w:rPr>
        <w:t>r</w:t>
      </w:r>
      <w:r w:rsidRPr="009F1E0F">
        <w:rPr>
          <w:rFonts w:hint="eastAsia"/>
          <w:color w:val="000000"/>
          <w:szCs w:val="18"/>
          <w:shd w:val="clear" w:color="auto" w:fill="FFFFFF"/>
        </w:rPr>
        <w:t>om</w:t>
      </w:r>
      <w:proofErr w:type="spellEnd"/>
      <w:r w:rsidRPr="009F1E0F">
        <w:rPr>
          <w:rFonts w:hint="eastAsia"/>
          <w:color w:val="000000"/>
          <w:szCs w:val="18"/>
          <w:shd w:val="clear" w:color="auto" w:fill="FFFFFF"/>
        </w:rPr>
        <w:t xml:space="preserve"> read/write, Address, Length and Data</w:t>
      </w:r>
      <w:r w:rsidR="00C554A7">
        <w:rPr>
          <w:color w:val="000000"/>
          <w:szCs w:val="18"/>
          <w:shd w:val="clear" w:color="auto" w:fill="FFFFFF"/>
        </w:rPr>
        <w:t xml:space="preserve"> </w:t>
      </w:r>
      <w:r w:rsidRPr="009F1E0F">
        <w:rPr>
          <w:rFonts w:hint="eastAsia"/>
          <w:color w:val="000000"/>
          <w:szCs w:val="18"/>
          <w:shd w:val="clear" w:color="auto" w:fill="FFFFFF"/>
        </w:rPr>
        <w:t>(for write only)</w:t>
      </w:r>
      <w:r>
        <w:rPr>
          <w:rFonts w:hint="eastAsia"/>
          <w:color w:val="000000"/>
          <w:szCs w:val="18"/>
          <w:shd w:val="clear" w:color="auto" w:fill="FFFFFF"/>
        </w:rPr>
        <w:t xml:space="preserve"> shall be properly assigned</w:t>
      </w:r>
      <w:r w:rsidRPr="009F1E0F">
        <w:rPr>
          <w:rFonts w:hint="eastAsia"/>
          <w:color w:val="000000"/>
          <w:szCs w:val="18"/>
          <w:shd w:val="clear" w:color="auto" w:fill="FFFFFF"/>
        </w:rPr>
        <w:t>.</w:t>
      </w:r>
      <w:bookmarkStart w:id="86" w:name="_Beacon_Address_Calculation"/>
      <w:bookmarkEnd w:id="86"/>
    </w:p>
    <w:p w14:paraId="7E3E59BB" w14:textId="77777777" w:rsidR="00251040" w:rsidRDefault="00251040" w:rsidP="00251040">
      <w:pPr>
        <w:pStyle w:val="Heading1"/>
        <w:numPr>
          <w:ilvl w:val="0"/>
          <w:numId w:val="0"/>
        </w:numPr>
        <w:ind w:left="425" w:hanging="425"/>
        <w:sectPr w:rsidR="00251040" w:rsidSect="0083111B">
          <w:pgSz w:w="11909" w:h="15840" w:code="1"/>
          <w:pgMar w:top="1440" w:right="1800" w:bottom="1440" w:left="1800" w:header="446" w:footer="389" w:gutter="0"/>
          <w:cols w:space="720"/>
          <w:docGrid w:linePitch="360"/>
        </w:sectPr>
      </w:pPr>
    </w:p>
    <w:p w14:paraId="39054DCD" w14:textId="77777777" w:rsidR="00251040" w:rsidRDefault="00251040" w:rsidP="00251040">
      <w:pPr>
        <w:pStyle w:val="Heading1"/>
        <w:ind w:left="425" w:hanging="425"/>
      </w:pPr>
      <w:bookmarkStart w:id="87" w:name="_Toc522539050"/>
      <w:bookmarkStart w:id="88" w:name="_Toc38028181"/>
      <w:r>
        <w:rPr>
          <w:rFonts w:hint="eastAsia"/>
        </w:rPr>
        <w:t>U</w:t>
      </w:r>
      <w:bookmarkEnd w:id="87"/>
      <w:r w:rsidR="00E651C5">
        <w:t>se Cases</w:t>
      </w:r>
      <w:bookmarkEnd w:id="88"/>
    </w:p>
    <w:p w14:paraId="1B86767C" w14:textId="77777777" w:rsidR="00251040" w:rsidRDefault="00251040" w:rsidP="00251040">
      <w:r>
        <w:rPr>
          <w:rFonts w:hint="eastAsia"/>
        </w:rPr>
        <w:t xml:space="preserve">       Three major purposes of </w:t>
      </w:r>
      <w:proofErr w:type="spellStart"/>
      <w:r>
        <w:rPr>
          <w:rFonts w:hint="eastAsia"/>
        </w:rPr>
        <w:t>isUpdate</w:t>
      </w:r>
      <w:proofErr w:type="spellEnd"/>
      <w:r>
        <w:rPr>
          <w:rFonts w:hint="eastAsia"/>
        </w:rPr>
        <w:t xml:space="preserve"> tool are device firmware update through UART, system configuration update and device firmware update through USB. These use cases will be introduced in following sections.</w:t>
      </w:r>
    </w:p>
    <w:p w14:paraId="107C31B1" w14:textId="77777777" w:rsidR="00251040" w:rsidRPr="00DC7C14" w:rsidRDefault="00251040" w:rsidP="00251040">
      <w:pPr>
        <w:pStyle w:val="Heading2"/>
        <w:ind w:left="992" w:hanging="567"/>
      </w:pPr>
      <w:bookmarkStart w:id="89" w:name="_Toc522539051"/>
      <w:bookmarkStart w:id="90" w:name="_Toc38028182"/>
      <w:r>
        <w:rPr>
          <w:rFonts w:hint="eastAsia"/>
        </w:rPr>
        <w:t>Flash Firmware Update through COM Port</w:t>
      </w:r>
      <w:bookmarkEnd w:id="89"/>
      <w:bookmarkEnd w:id="90"/>
    </w:p>
    <w:p w14:paraId="078B0116" w14:textId="58120713" w:rsidR="00251040" w:rsidRDefault="00251040" w:rsidP="00251040">
      <w:pPr>
        <w:ind w:left="720"/>
      </w:pPr>
      <w:r>
        <w:rPr>
          <w:rFonts w:hint="eastAsia"/>
        </w:rPr>
        <w:t xml:space="preserve">Please follow the procedures described below to update flash </w:t>
      </w:r>
      <w:r>
        <w:t>firmware</w:t>
      </w:r>
      <w:r>
        <w:rPr>
          <w:rFonts w:hint="eastAsia"/>
        </w:rPr>
        <w:t xml:space="preserve"> through UART COM port.</w:t>
      </w:r>
      <w:r w:rsidR="001F483B">
        <w:t xml:space="preserve"> </w:t>
      </w:r>
      <w:r w:rsidR="00DA3C72">
        <w:t xml:space="preserve">To understand which </w:t>
      </w:r>
      <w:r w:rsidR="001F483B">
        <w:t>images collection</w:t>
      </w:r>
      <w:r w:rsidR="00DA3C72">
        <w:t xml:space="preserve"> can be updated, please refer to</w:t>
      </w:r>
      <w:r w:rsidR="001F483B">
        <w:t xml:space="preserve"> </w:t>
      </w:r>
      <w:hyperlink w:anchor="_APPENDIX_A:_HEX" w:history="1">
        <w:r w:rsidR="00D6188A" w:rsidRPr="00D6188A">
          <w:rPr>
            <w:rStyle w:val="Hyperlink"/>
          </w:rPr>
          <w:t>APPENDIX A</w:t>
        </w:r>
      </w:hyperlink>
      <w:r w:rsidR="00D6188A">
        <w:t>.</w:t>
      </w:r>
    </w:p>
    <w:p w14:paraId="75CBCEF7" w14:textId="77777777" w:rsidR="00831047" w:rsidRDefault="00831047" w:rsidP="00831047">
      <w:pPr>
        <w:pStyle w:val="ListParagraph"/>
        <w:numPr>
          <w:ilvl w:val="0"/>
          <w:numId w:val="29"/>
        </w:numPr>
      </w:pPr>
      <w:r>
        <w:t xml:space="preserve">Note that when updating the </w:t>
      </w:r>
      <w:proofErr w:type="spellStart"/>
      <w:r>
        <w:t>Config.HEX</w:t>
      </w:r>
      <w:proofErr w:type="spellEnd"/>
      <w:r>
        <w:t>, the runtime configuration sector will be erased.</w:t>
      </w:r>
    </w:p>
    <w:p w14:paraId="46A65305" w14:textId="5779844C" w:rsidR="00831047" w:rsidRPr="00831047" w:rsidRDefault="00831047" w:rsidP="004227EE">
      <w:pPr>
        <w:pStyle w:val="ListParagraph"/>
        <w:numPr>
          <w:ilvl w:val="0"/>
          <w:numId w:val="29"/>
        </w:numPr>
      </w:pPr>
      <w:r>
        <w:t>Note that when updating the DSP.HEX, the previous VP data might be erased. (if the sector of DSP.HEX will overlap the sector of previous VP data.)</w:t>
      </w:r>
    </w:p>
    <w:p w14:paraId="7AB55BCA" w14:textId="77777777" w:rsidR="00251040" w:rsidRDefault="00251040" w:rsidP="00251040">
      <w:pPr>
        <w:pStyle w:val="ListParagraph"/>
        <w:numPr>
          <w:ilvl w:val="0"/>
          <w:numId w:val="25"/>
        </w:numPr>
      </w:pPr>
      <w:r>
        <w:rPr>
          <w:rFonts w:hint="eastAsia"/>
          <w:noProof/>
        </w:rPr>
        <w:drawing>
          <wp:anchor distT="0" distB="0" distL="114300" distR="114300" simplePos="0" relativeHeight="251662848" behindDoc="1" locked="0" layoutInCell="1" allowOverlap="1" wp14:anchorId="37F8E7DB" wp14:editId="675EF58A">
            <wp:simplePos x="0" y="0"/>
            <wp:positionH relativeFrom="margin">
              <wp:align>right</wp:align>
            </wp:positionH>
            <wp:positionV relativeFrom="paragraph">
              <wp:posOffset>62865</wp:posOffset>
            </wp:positionV>
            <wp:extent cx="1524000" cy="1208405"/>
            <wp:effectExtent l="0" t="0" r="0" b="0"/>
            <wp:wrapTight wrapText="bothSides">
              <wp:wrapPolygon edited="0">
                <wp:start x="0" y="0"/>
                <wp:lineTo x="0" y="21112"/>
                <wp:lineTo x="21330" y="21112"/>
                <wp:lineTo x="21330" y="0"/>
                <wp:lineTo x="0" y="0"/>
              </wp:wrapPolygon>
            </wp:wrapTight>
            <wp:docPr id="1447"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0" cy="1208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Hardware Setup:</w:t>
      </w:r>
    </w:p>
    <w:p w14:paraId="1A8F5A6F" w14:textId="6F06F569" w:rsidR="00251040" w:rsidRDefault="00251040" w:rsidP="00251040">
      <w:pPr>
        <w:ind w:left="906"/>
      </w:pPr>
      <w:r w:rsidRPr="00F07B3B">
        <w:rPr>
          <w:b/>
          <w:color w:val="FF0000"/>
        </w:rPr>
        <w:t>➀</w:t>
      </w:r>
      <w:r>
        <w:rPr>
          <w:rFonts w:hint="eastAsia"/>
          <w:b/>
        </w:rPr>
        <w:t xml:space="preserve"> </w:t>
      </w:r>
      <w:r>
        <w:rPr>
          <w:rFonts w:hint="eastAsia"/>
        </w:rPr>
        <w:t>Properly configure</w:t>
      </w:r>
      <w:r w:rsidR="00C554A7">
        <w:t xml:space="preserve"> </w:t>
      </w:r>
      <w:r>
        <w:rPr>
          <w:rFonts w:hint="eastAsia"/>
        </w:rPr>
        <w:t>(by switches) target device to run on ROM_TEST mode.</w:t>
      </w:r>
    </w:p>
    <w:p w14:paraId="088D0628" w14:textId="77777777" w:rsidR="00251040" w:rsidRPr="00291B77" w:rsidRDefault="00251040" w:rsidP="00251040">
      <w:pPr>
        <w:ind w:left="906"/>
      </w:pPr>
      <w:r w:rsidRPr="00F07B3B">
        <w:rPr>
          <w:b/>
          <w:color w:val="FF0000"/>
        </w:rPr>
        <w:t>➁</w:t>
      </w:r>
      <w:r>
        <w:rPr>
          <w:rFonts w:hint="eastAsia"/>
          <w:b/>
        </w:rPr>
        <w:t xml:space="preserve"> </w:t>
      </w:r>
      <w:r>
        <w:rPr>
          <w:rFonts w:hint="eastAsia"/>
        </w:rPr>
        <w:t xml:space="preserve">Wire the computer to the </w:t>
      </w:r>
      <w:r>
        <w:t>“</w:t>
      </w:r>
      <w:r>
        <w:rPr>
          <w:rFonts w:hint="eastAsia"/>
        </w:rPr>
        <w:t>UART</w:t>
      </w:r>
      <w:r>
        <w:t>”</w:t>
      </w:r>
      <w:r>
        <w:rPr>
          <w:rFonts w:hint="eastAsia"/>
        </w:rPr>
        <w:t xml:space="preserve"> connector</w:t>
      </w:r>
      <w:r w:rsidRPr="00B1596F">
        <w:rPr>
          <w:rFonts w:hint="eastAsia"/>
        </w:rPr>
        <w:t xml:space="preserve"> </w:t>
      </w:r>
      <w:r>
        <w:rPr>
          <w:rFonts w:hint="eastAsia"/>
        </w:rPr>
        <w:t xml:space="preserve">of the target EVB (physically, it is the micro USB </w:t>
      </w:r>
      <w:r>
        <w:t>receptacle</w:t>
      </w:r>
      <w:r>
        <w:rPr>
          <w:rFonts w:hint="eastAsia"/>
        </w:rPr>
        <w:t xml:space="preserve"> with </w:t>
      </w:r>
      <w:r>
        <w:t>“</w:t>
      </w:r>
      <w:r>
        <w:rPr>
          <w:rFonts w:hint="eastAsia"/>
        </w:rPr>
        <w:t>UART</w:t>
      </w:r>
      <w:r>
        <w:t>”</w:t>
      </w:r>
      <w:r>
        <w:rPr>
          <w:rFonts w:hint="eastAsia"/>
        </w:rPr>
        <w:t xml:space="preserve"> printed nearby).</w:t>
      </w:r>
    </w:p>
    <w:p w14:paraId="2531D7FE" w14:textId="37666A40" w:rsidR="00251040" w:rsidRDefault="00251040" w:rsidP="00251040">
      <w:pPr>
        <w:pStyle w:val="NoSpacing"/>
        <w:numPr>
          <w:ilvl w:val="0"/>
          <w:numId w:val="25"/>
        </w:numPr>
      </w:pPr>
      <w:r>
        <w:rPr>
          <w:rFonts w:hint="eastAsia"/>
        </w:rPr>
        <w:t>FlashHeader_Config.ini Editing</w:t>
      </w:r>
      <w:r w:rsidR="00C554A7">
        <w:t xml:space="preserve"> </w:t>
      </w:r>
      <w:r>
        <w:rPr>
          <w:rFonts w:hint="eastAsia"/>
        </w:rPr>
        <w:t>(</w:t>
      </w:r>
      <w:r w:rsidR="00AA662B">
        <w:t>BM83</w:t>
      </w:r>
      <w:r>
        <w:rPr>
          <w:rFonts w:hint="eastAsia"/>
        </w:rPr>
        <w:t xml:space="preserve"> only)</w:t>
      </w:r>
    </w:p>
    <w:p w14:paraId="0437EC3E" w14:textId="77777777" w:rsidR="00251040" w:rsidRDefault="00251040" w:rsidP="00251040">
      <w:pPr>
        <w:pStyle w:val="NoSpacing"/>
        <w:ind w:left="850"/>
      </w:pPr>
      <w:r>
        <w:rPr>
          <w:rFonts w:hint="eastAsia"/>
        </w:rPr>
        <w:t xml:space="preserve">For </w:t>
      </w:r>
      <w:r w:rsidR="00AA662B">
        <w:t>BM83</w:t>
      </w:r>
      <w:r>
        <w:rPr>
          <w:rFonts w:hint="eastAsia"/>
        </w:rPr>
        <w:t xml:space="preserve"> flash update, the INI file is stored as FlashHeader_Config.ini that </w:t>
      </w:r>
      <w:r>
        <w:t>contains</w:t>
      </w:r>
      <w:r>
        <w:rPr>
          <w:rFonts w:hint="eastAsia"/>
        </w:rPr>
        <w:t xml:space="preserve"> information of flash address offset values of 8051 firmware code and DSP code. Please </w:t>
      </w:r>
      <w:r>
        <w:t>follow</w:t>
      </w:r>
      <w:r>
        <w:rPr>
          <w:rFonts w:hint="eastAsia"/>
        </w:rPr>
        <w:t xml:space="preserve"> steps below to edit FlashHeader_Config.ini.</w:t>
      </w:r>
      <w:r>
        <w:t xml:space="preserve"> Until now, settings in </w:t>
      </w:r>
      <w:r>
        <w:rPr>
          <w:rFonts w:hint="eastAsia"/>
        </w:rPr>
        <w:t>FlashHeader_Config.ini</w:t>
      </w:r>
      <w:r>
        <w:t xml:space="preserve"> don’t be changed only if the flash layout has been changed. </w:t>
      </w:r>
    </w:p>
    <w:p w14:paraId="706EA624" w14:textId="77777777" w:rsidR="00251040" w:rsidRDefault="00251040" w:rsidP="00251040">
      <w:pPr>
        <w:ind w:leftChars="472" w:left="850"/>
      </w:pPr>
      <w:r w:rsidRPr="000E5FFD">
        <w:t>Do not change any contents in</w:t>
      </w:r>
      <w:r w:rsidRPr="000E5FFD">
        <w:rPr>
          <w:b/>
        </w:rPr>
        <w:t xml:space="preserve"> </w:t>
      </w:r>
      <w:r w:rsidRPr="00EA06A7">
        <w:rPr>
          <w:rFonts w:hint="eastAsia"/>
          <w:b/>
        </w:rPr>
        <w:t>[</w:t>
      </w:r>
      <w:proofErr w:type="spellStart"/>
      <w:r w:rsidRPr="00EA06A7">
        <w:rPr>
          <w:rFonts w:hint="eastAsia"/>
          <w:b/>
        </w:rPr>
        <w:t>FlashHeader</w:t>
      </w:r>
      <w:proofErr w:type="spellEnd"/>
      <w:r w:rsidRPr="00EA06A7">
        <w:rPr>
          <w:rFonts w:hint="eastAsia"/>
          <w:b/>
        </w:rPr>
        <w:t>]</w:t>
      </w:r>
      <w:r>
        <w:rPr>
          <w:rFonts w:hint="eastAsia"/>
        </w:rPr>
        <w:t xml:space="preserve">, </w:t>
      </w:r>
      <w:r w:rsidRPr="00EA06A7">
        <w:rPr>
          <w:rFonts w:hint="eastAsia"/>
          <w:b/>
        </w:rPr>
        <w:t>[IB_FW]</w:t>
      </w:r>
      <w:r>
        <w:t xml:space="preserve">, </w:t>
      </w:r>
      <w:r w:rsidRPr="00EA06A7">
        <w:rPr>
          <w:rFonts w:hint="eastAsia"/>
          <w:b/>
        </w:rPr>
        <w:t>[</w:t>
      </w:r>
      <w:proofErr w:type="spellStart"/>
      <w:r w:rsidRPr="00EA06A7">
        <w:rPr>
          <w:rFonts w:hint="eastAsia"/>
          <w:b/>
        </w:rPr>
        <w:t>IB_FW_FileDescriptor</w:t>
      </w:r>
      <w:proofErr w:type="spellEnd"/>
      <w:r w:rsidRPr="00EA06A7">
        <w:rPr>
          <w:rFonts w:hint="eastAsia"/>
          <w:b/>
        </w:rPr>
        <w:t>]</w:t>
      </w:r>
      <w:r>
        <w:rPr>
          <w:b/>
        </w:rPr>
        <w:t xml:space="preserve"> </w:t>
      </w:r>
      <w:r>
        <w:t xml:space="preserve">and </w:t>
      </w:r>
      <w:r>
        <w:rPr>
          <w:b/>
        </w:rPr>
        <w:t>[</w:t>
      </w:r>
      <w:proofErr w:type="spellStart"/>
      <w:r>
        <w:rPr>
          <w:b/>
        </w:rPr>
        <w:t>IB_DSP_Descriptor</w:t>
      </w:r>
      <w:proofErr w:type="spellEnd"/>
      <w:r>
        <w:rPr>
          <w:b/>
        </w:rPr>
        <w:t>]</w:t>
      </w:r>
      <w:r>
        <w:rPr>
          <w:rFonts w:hint="eastAsia"/>
        </w:rPr>
        <w:t>.</w:t>
      </w:r>
    </w:p>
    <w:p w14:paraId="5FE8A5F1" w14:textId="77777777" w:rsidR="00251040" w:rsidRDefault="00251040" w:rsidP="00251040">
      <w:pPr>
        <w:pStyle w:val="NoSpacing"/>
        <w:numPr>
          <w:ilvl w:val="0"/>
          <w:numId w:val="25"/>
        </w:numPr>
      </w:pPr>
      <w:r>
        <w:rPr>
          <w:rFonts w:hint="eastAsia"/>
          <w:noProof/>
        </w:rPr>
        <w:drawing>
          <wp:anchor distT="0" distB="0" distL="114300" distR="114300" simplePos="0" relativeHeight="251646464" behindDoc="1" locked="0" layoutInCell="1" allowOverlap="1" wp14:anchorId="4F66E03A" wp14:editId="6B2C69DE">
            <wp:simplePos x="0" y="0"/>
            <wp:positionH relativeFrom="column">
              <wp:posOffset>3749138</wp:posOffset>
            </wp:positionH>
            <wp:positionV relativeFrom="paragraph">
              <wp:posOffset>201295</wp:posOffset>
            </wp:positionV>
            <wp:extent cx="1525905" cy="577215"/>
            <wp:effectExtent l="0" t="0" r="0" b="0"/>
            <wp:wrapTight wrapText="bothSides">
              <wp:wrapPolygon edited="0">
                <wp:start x="4854" y="0"/>
                <wp:lineTo x="0" y="2139"/>
                <wp:lineTo x="0" y="17109"/>
                <wp:lineTo x="4854" y="20673"/>
                <wp:lineTo x="7011" y="20673"/>
                <wp:lineTo x="21303" y="17109"/>
                <wp:lineTo x="21303" y="2139"/>
                <wp:lineTo x="14831" y="0"/>
                <wp:lineTo x="4854" y="0"/>
              </wp:wrapPolygon>
            </wp:wrapTight>
            <wp:docPr id="1448"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259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Launch </w:t>
      </w:r>
      <w:proofErr w:type="spellStart"/>
      <w:r>
        <w:rPr>
          <w:rFonts w:hint="eastAsia"/>
        </w:rPr>
        <w:t>isUpdate</w:t>
      </w:r>
      <w:proofErr w:type="spellEnd"/>
      <w:r>
        <w:rPr>
          <w:rFonts w:hint="eastAsia"/>
        </w:rPr>
        <w:t xml:space="preserve"> tool and Configure COM port settings in </w:t>
      </w:r>
      <w:r>
        <w:t>“</w:t>
      </w:r>
      <w:r w:rsidRPr="00594E52">
        <w:rPr>
          <w:rFonts w:hint="eastAsia"/>
          <w:b/>
        </w:rPr>
        <w:t>Access Port</w:t>
      </w:r>
      <w:r>
        <w:rPr>
          <w:b/>
        </w:rPr>
        <w:t>”</w:t>
      </w:r>
      <w:r>
        <w:rPr>
          <w:rFonts w:hint="eastAsia"/>
        </w:rPr>
        <w:t xml:space="preserve"> area: </w:t>
      </w:r>
    </w:p>
    <w:p w14:paraId="7B32F9EB" w14:textId="77777777" w:rsidR="00251040" w:rsidRDefault="00251040" w:rsidP="00251040">
      <w:pPr>
        <w:ind w:left="906"/>
      </w:pPr>
      <w:r w:rsidRPr="00F07B3B">
        <w:rPr>
          <w:b/>
          <w:color w:val="FF0000"/>
        </w:rPr>
        <w:t>➀</w:t>
      </w:r>
      <w:r>
        <w:rPr>
          <w:rFonts w:hint="eastAsia"/>
        </w:rPr>
        <w:t xml:space="preserve">Select correct port </w:t>
      </w:r>
      <w:proofErr w:type="gramStart"/>
      <w:r>
        <w:rPr>
          <w:rFonts w:hint="eastAsia"/>
        </w:rPr>
        <w:t>number(</w:t>
      </w:r>
      <w:proofErr w:type="gramEnd"/>
      <w:r>
        <w:rPr>
          <w:rFonts w:hint="eastAsia"/>
        </w:rPr>
        <w:t xml:space="preserve">check your computer with the COM port number assigned for the target device) in </w:t>
      </w:r>
      <w:r>
        <w:t>“</w:t>
      </w:r>
      <w:r w:rsidRPr="00FE0B8D">
        <w:rPr>
          <w:rFonts w:hint="eastAsia"/>
          <w:b/>
        </w:rPr>
        <w:t>port</w:t>
      </w:r>
      <w:r>
        <w:rPr>
          <w:b/>
        </w:rPr>
        <w:t>”</w:t>
      </w:r>
      <w:r>
        <w:rPr>
          <w:rFonts w:hint="eastAsia"/>
          <w:b/>
        </w:rPr>
        <w:t xml:space="preserve"> </w:t>
      </w:r>
      <w:r w:rsidRPr="00FB7215">
        <w:t>drop down menu</w:t>
      </w:r>
      <w:r>
        <w:rPr>
          <w:rFonts w:hint="eastAsia"/>
        </w:rPr>
        <w:t>.</w:t>
      </w:r>
    </w:p>
    <w:p w14:paraId="6DAAB7BC" w14:textId="77777777" w:rsidR="00251040" w:rsidRPr="00F07B3B" w:rsidRDefault="00251040" w:rsidP="00251040">
      <w:pPr>
        <w:ind w:left="906"/>
        <w:rPr>
          <w:color w:val="FF0000"/>
        </w:rPr>
      </w:pPr>
      <w:r w:rsidRPr="00F07B3B">
        <w:rPr>
          <w:b/>
          <w:color w:val="FF0000"/>
        </w:rPr>
        <w:t xml:space="preserve">➁ </w:t>
      </w:r>
      <w:r>
        <w:rPr>
          <w:rFonts w:hint="eastAsia"/>
        </w:rPr>
        <w:t xml:space="preserve">Assign </w:t>
      </w:r>
      <w:r>
        <w:t>“</w:t>
      </w:r>
      <w:proofErr w:type="spellStart"/>
      <w:r w:rsidRPr="00FE0B8D">
        <w:rPr>
          <w:rFonts w:hint="eastAsia"/>
          <w:b/>
        </w:rPr>
        <w:t>baudrate</w:t>
      </w:r>
      <w:proofErr w:type="spellEnd"/>
      <w:r>
        <w:rPr>
          <w:b/>
        </w:rPr>
        <w:t>”</w:t>
      </w:r>
      <w:r>
        <w:rPr>
          <w:rFonts w:hint="eastAsia"/>
        </w:rPr>
        <w:t xml:space="preserve"> to "</w:t>
      </w:r>
      <w:r w:rsidRPr="00594E52">
        <w:rPr>
          <w:rFonts w:hint="eastAsia"/>
          <w:b/>
        </w:rPr>
        <w:t>115200</w:t>
      </w:r>
      <w:r>
        <w:rPr>
          <w:rFonts w:hint="eastAsia"/>
        </w:rPr>
        <w:t xml:space="preserve">". </w:t>
      </w:r>
    </w:p>
    <w:p w14:paraId="4957A1CE" w14:textId="77777777" w:rsidR="00251040" w:rsidRDefault="00251040" w:rsidP="00251040">
      <w:pPr>
        <w:ind w:left="906"/>
      </w:pPr>
      <w:r w:rsidRPr="00F07B3B">
        <w:rPr>
          <w:b/>
          <w:color w:val="FF0000"/>
        </w:rPr>
        <w:t xml:space="preserve">➂ </w:t>
      </w:r>
      <w:r>
        <w:rPr>
          <w:rFonts w:hint="eastAsia"/>
        </w:rPr>
        <w:t xml:space="preserve">Select correct number of image files in </w:t>
      </w:r>
      <w:r>
        <w:t>“</w:t>
      </w:r>
      <w:r w:rsidRPr="00FF6317">
        <w:rPr>
          <w:rFonts w:hint="eastAsia"/>
          <w:b/>
        </w:rPr>
        <w:t>image num</w:t>
      </w:r>
      <w:r>
        <w:rPr>
          <w:b/>
        </w:rPr>
        <w:t>”</w:t>
      </w:r>
      <w:r w:rsidRPr="000F649B">
        <w:rPr>
          <w:rFonts w:hint="eastAsia"/>
        </w:rPr>
        <w:t xml:space="preserve"> </w:t>
      </w:r>
      <w:r w:rsidRPr="00365994">
        <w:rPr>
          <w:rFonts w:hint="eastAsia"/>
        </w:rPr>
        <w:t>drop down menu</w:t>
      </w:r>
      <w:r>
        <w:rPr>
          <w:rFonts w:hint="eastAsia"/>
        </w:rPr>
        <w:t>.</w:t>
      </w:r>
    </w:p>
    <w:p w14:paraId="41E73513" w14:textId="77777777" w:rsidR="00251040" w:rsidRDefault="00251040" w:rsidP="00251040">
      <w:pPr>
        <w:pStyle w:val="NoSpacing"/>
        <w:numPr>
          <w:ilvl w:val="0"/>
          <w:numId w:val="25"/>
        </w:numPr>
      </w:pPr>
      <w:r>
        <w:rPr>
          <w:rFonts w:hint="eastAsia"/>
          <w:noProof/>
        </w:rPr>
        <w:drawing>
          <wp:anchor distT="0" distB="0" distL="114300" distR="114300" simplePos="0" relativeHeight="251647488" behindDoc="1" locked="0" layoutInCell="1" allowOverlap="1" wp14:anchorId="10E6AFD6" wp14:editId="21E66AAD">
            <wp:simplePos x="0" y="0"/>
            <wp:positionH relativeFrom="column">
              <wp:posOffset>4589145</wp:posOffset>
            </wp:positionH>
            <wp:positionV relativeFrom="paragraph">
              <wp:posOffset>155819</wp:posOffset>
            </wp:positionV>
            <wp:extent cx="685800" cy="591185"/>
            <wp:effectExtent l="0" t="0" r="0" b="0"/>
            <wp:wrapTight wrapText="bothSides">
              <wp:wrapPolygon edited="0">
                <wp:start x="16200" y="0"/>
                <wp:lineTo x="0" y="3480"/>
                <wp:lineTo x="0" y="18793"/>
                <wp:lineTo x="16200" y="20881"/>
                <wp:lineTo x="21000" y="20881"/>
                <wp:lineTo x="21000" y="0"/>
                <wp:lineTo x="16200" y="0"/>
              </wp:wrapPolygon>
            </wp:wrapTight>
            <wp:docPr id="1449"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85800" cy="5911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Configure </w:t>
      </w:r>
      <w:r w:rsidRPr="00594E52">
        <w:rPr>
          <w:rFonts w:hint="eastAsia"/>
          <w:b/>
        </w:rPr>
        <w:t>Memory Type</w:t>
      </w:r>
      <w:r>
        <w:rPr>
          <w:rFonts w:hint="eastAsia"/>
        </w:rPr>
        <w:t>:</w:t>
      </w:r>
    </w:p>
    <w:p w14:paraId="5DEC008D" w14:textId="77777777" w:rsidR="00251040" w:rsidRDefault="00251040" w:rsidP="00251040">
      <w:pPr>
        <w:ind w:left="906"/>
      </w:pPr>
      <w:r w:rsidRPr="00F07B3B">
        <w:rPr>
          <w:b/>
          <w:color w:val="FF0000"/>
        </w:rPr>
        <w:t>➃</w:t>
      </w:r>
      <w:r>
        <w:rPr>
          <w:rFonts w:hint="eastAsia"/>
          <w:b/>
        </w:rPr>
        <w:t xml:space="preserve"> </w:t>
      </w:r>
      <w:r>
        <w:rPr>
          <w:rFonts w:hint="eastAsia"/>
        </w:rPr>
        <w:t>Select "</w:t>
      </w:r>
      <w:r w:rsidRPr="00FE0B8D">
        <w:rPr>
          <w:rFonts w:hint="eastAsia"/>
          <w:b/>
        </w:rPr>
        <w:t>flash</w:t>
      </w:r>
      <w:r>
        <w:rPr>
          <w:rFonts w:hint="eastAsia"/>
        </w:rPr>
        <w:t xml:space="preserve">" in </w:t>
      </w:r>
      <w:r>
        <w:t>“</w:t>
      </w:r>
      <w:r w:rsidRPr="00FE0B8D">
        <w:rPr>
          <w:rFonts w:hint="eastAsia"/>
          <w:b/>
        </w:rPr>
        <w:t>memory</w:t>
      </w:r>
      <w:r>
        <w:rPr>
          <w:b/>
        </w:rPr>
        <w:t>”</w:t>
      </w:r>
      <w:r w:rsidRPr="000F649B">
        <w:rPr>
          <w:rFonts w:hint="eastAsia"/>
        </w:rPr>
        <w:t xml:space="preserve"> </w:t>
      </w:r>
      <w:r w:rsidRPr="00365994">
        <w:rPr>
          <w:rFonts w:hint="eastAsia"/>
        </w:rPr>
        <w:t>drop down menu</w:t>
      </w:r>
      <w:r>
        <w:rPr>
          <w:rFonts w:hint="eastAsia"/>
        </w:rPr>
        <w:t>.</w:t>
      </w:r>
    </w:p>
    <w:p w14:paraId="41DE1B95" w14:textId="77777777" w:rsidR="00251040" w:rsidRDefault="00251040" w:rsidP="00251040">
      <w:pPr>
        <w:ind w:left="906"/>
      </w:pPr>
      <w:r w:rsidRPr="00F07B3B">
        <w:rPr>
          <w:b/>
          <w:color w:val="FF0000"/>
        </w:rPr>
        <w:t>➄</w:t>
      </w:r>
      <w:r>
        <w:rPr>
          <w:rFonts w:hint="eastAsia"/>
          <w:b/>
        </w:rPr>
        <w:t xml:space="preserve"> </w:t>
      </w:r>
      <w:r>
        <w:rPr>
          <w:rFonts w:hint="eastAsia"/>
        </w:rPr>
        <w:t>Select "</w:t>
      </w:r>
      <w:r>
        <w:rPr>
          <w:b/>
        </w:rPr>
        <w:t>Serial</w:t>
      </w:r>
      <w:r>
        <w:rPr>
          <w:rFonts w:hint="eastAsia"/>
          <w:b/>
        </w:rPr>
        <w:t xml:space="preserve"> flash</w:t>
      </w:r>
      <w:r>
        <w:rPr>
          <w:b/>
        </w:rPr>
        <w:t>”</w:t>
      </w:r>
      <w:r w:rsidRPr="00FE0B8D">
        <w:rPr>
          <w:rFonts w:hint="eastAsia"/>
          <w:b/>
        </w:rPr>
        <w:t xml:space="preserve"> </w:t>
      </w:r>
      <w:r>
        <w:rPr>
          <w:rFonts w:hint="eastAsia"/>
        </w:rPr>
        <w:t xml:space="preserve">in </w:t>
      </w:r>
      <w:r>
        <w:t>“</w:t>
      </w:r>
      <w:r w:rsidRPr="00FE0B8D">
        <w:rPr>
          <w:rFonts w:hint="eastAsia"/>
          <w:b/>
        </w:rPr>
        <w:t>subtype</w:t>
      </w:r>
      <w:r>
        <w:rPr>
          <w:b/>
        </w:rPr>
        <w:t>”</w:t>
      </w:r>
      <w:r w:rsidRPr="000F649B">
        <w:rPr>
          <w:rFonts w:hint="eastAsia"/>
        </w:rPr>
        <w:t xml:space="preserve"> </w:t>
      </w:r>
      <w:r w:rsidRPr="00365994">
        <w:rPr>
          <w:rFonts w:hint="eastAsia"/>
        </w:rPr>
        <w:t>drop down menu</w:t>
      </w:r>
      <w:r>
        <w:rPr>
          <w:rFonts w:hint="eastAsia"/>
        </w:rPr>
        <w:t>.</w:t>
      </w:r>
    </w:p>
    <w:p w14:paraId="00D4EE5C" w14:textId="77777777" w:rsidR="00251040" w:rsidRDefault="00251040" w:rsidP="00251040">
      <w:pPr>
        <w:pStyle w:val="NoSpacing"/>
        <w:numPr>
          <w:ilvl w:val="0"/>
          <w:numId w:val="25"/>
        </w:numPr>
      </w:pPr>
      <w:r>
        <w:rPr>
          <w:rFonts w:hint="eastAsia"/>
        </w:rPr>
        <w:t>Flash Upgrade:</w:t>
      </w:r>
    </w:p>
    <w:p w14:paraId="03C900FD" w14:textId="77777777" w:rsidR="00251040" w:rsidRDefault="00251040" w:rsidP="00251040">
      <w:pPr>
        <w:ind w:left="851"/>
      </w:pPr>
      <w:r>
        <w:rPr>
          <w:rFonts w:hint="eastAsia"/>
          <w:noProof/>
        </w:rPr>
        <w:drawing>
          <wp:anchor distT="0" distB="0" distL="114300" distR="114300" simplePos="0" relativeHeight="251648512" behindDoc="1" locked="0" layoutInCell="1" allowOverlap="1" wp14:anchorId="44A9F0DC" wp14:editId="1F974099">
            <wp:simplePos x="0" y="0"/>
            <wp:positionH relativeFrom="column">
              <wp:posOffset>3457087</wp:posOffset>
            </wp:positionH>
            <wp:positionV relativeFrom="paragraph">
              <wp:posOffset>161974</wp:posOffset>
            </wp:positionV>
            <wp:extent cx="1814830" cy="528320"/>
            <wp:effectExtent l="0" t="0" r="0" b="5080"/>
            <wp:wrapTight wrapText="bothSides">
              <wp:wrapPolygon edited="0">
                <wp:start x="19272" y="0"/>
                <wp:lineTo x="0" y="3894"/>
                <wp:lineTo x="0" y="21029"/>
                <wp:lineTo x="21313" y="21029"/>
                <wp:lineTo x="21313" y="0"/>
                <wp:lineTo x="19272" y="0"/>
              </wp:wrapPolygon>
            </wp:wrapTight>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814830" cy="528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color w:val="FF0000"/>
        </w:rPr>
        <w:t xml:space="preserve"> </w:t>
      </w:r>
      <w:r w:rsidRPr="00F07B3B">
        <w:rPr>
          <w:b/>
          <w:color w:val="FF0000"/>
        </w:rPr>
        <w:t xml:space="preserve">➅ </w:t>
      </w:r>
      <w:r>
        <w:rPr>
          <w:rFonts w:hint="eastAsia"/>
        </w:rPr>
        <w:t xml:space="preserve">Click </w:t>
      </w:r>
      <w:r>
        <w:t>“</w:t>
      </w:r>
      <w:r w:rsidRPr="00F85AB2">
        <w:rPr>
          <w:rFonts w:hint="eastAsia"/>
          <w:b/>
        </w:rPr>
        <w:t>Connect</w:t>
      </w:r>
      <w:r>
        <w:rPr>
          <w:b/>
        </w:rPr>
        <w:t>”</w:t>
      </w:r>
      <w:r>
        <w:rPr>
          <w:rFonts w:hint="eastAsia"/>
        </w:rPr>
        <w:t xml:space="preserve"> button.</w:t>
      </w:r>
    </w:p>
    <w:p w14:paraId="51379AEA" w14:textId="77777777" w:rsidR="00251040" w:rsidRDefault="00251040" w:rsidP="00251040">
      <w:pPr>
        <w:ind w:left="720"/>
      </w:pPr>
      <w:r>
        <w:rPr>
          <w:rFonts w:hint="eastAsia"/>
        </w:rPr>
        <w:t xml:space="preserve">Once UART connection has been established successfully, buttons in </w:t>
      </w:r>
      <w:r>
        <w:t>“</w:t>
      </w:r>
      <w:r w:rsidRPr="00594E52">
        <w:rPr>
          <w:rFonts w:hint="eastAsia"/>
          <w:b/>
        </w:rPr>
        <w:t>Flash</w:t>
      </w:r>
      <w:r>
        <w:rPr>
          <w:rFonts w:hint="eastAsia"/>
          <w:b/>
        </w:rPr>
        <w:t xml:space="preserve"> Update</w:t>
      </w:r>
      <w:r w:rsidRPr="00594E52">
        <w:rPr>
          <w:rFonts w:hint="eastAsia"/>
          <w:b/>
        </w:rPr>
        <w:t>/Dump</w:t>
      </w:r>
      <w:r>
        <w:rPr>
          <w:b/>
        </w:rPr>
        <w:t>”</w:t>
      </w:r>
      <w:r>
        <w:rPr>
          <w:rFonts w:hint="eastAsia"/>
        </w:rPr>
        <w:t xml:space="preserve"> area are activated.</w:t>
      </w:r>
    </w:p>
    <w:p w14:paraId="5D3EE066" w14:textId="77777777" w:rsidR="00251040" w:rsidRDefault="00251040" w:rsidP="00251040">
      <w:pPr>
        <w:ind w:left="720"/>
      </w:pPr>
      <w:r>
        <w:rPr>
          <w:rFonts w:hint="eastAsia"/>
          <w:b/>
        </w:rPr>
        <w:t xml:space="preserve">   </w:t>
      </w:r>
      <w:r w:rsidRPr="00F07B3B">
        <w:rPr>
          <w:b/>
          <w:color w:val="FF0000"/>
        </w:rPr>
        <w:t>➆</w:t>
      </w:r>
      <w:r>
        <w:rPr>
          <w:rFonts w:hint="eastAsia"/>
          <w:b/>
        </w:rPr>
        <w:t xml:space="preserve"> </w:t>
      </w:r>
      <w:r>
        <w:rPr>
          <w:rFonts w:hint="eastAsia"/>
        </w:rPr>
        <w:t xml:space="preserve">After clicking the upper </w:t>
      </w:r>
      <w:r>
        <w:t>“</w:t>
      </w:r>
      <w:r w:rsidRPr="00594E52">
        <w:rPr>
          <w:rFonts w:hint="eastAsia"/>
          <w:b/>
        </w:rPr>
        <w:t>Browse</w:t>
      </w:r>
      <w:r>
        <w:rPr>
          <w:b/>
        </w:rPr>
        <w:t>”</w:t>
      </w:r>
      <w:r>
        <w:rPr>
          <w:rFonts w:hint="eastAsia"/>
        </w:rPr>
        <w:t xml:space="preserve"> button near </w:t>
      </w:r>
      <w:r>
        <w:t>“</w:t>
      </w:r>
      <w:r w:rsidRPr="00594E52">
        <w:rPr>
          <w:rFonts w:hint="eastAsia"/>
          <w:b/>
        </w:rPr>
        <w:t>Update</w:t>
      </w:r>
      <w:r>
        <w:rPr>
          <w:b/>
        </w:rPr>
        <w:t>”</w:t>
      </w:r>
      <w:r>
        <w:rPr>
          <w:rFonts w:hint="eastAsia"/>
        </w:rPr>
        <w:t xml:space="preserve"> button, a dialog will pop up for user to grab image files from PC.</w:t>
      </w:r>
    </w:p>
    <w:p w14:paraId="50339E64" w14:textId="77777777" w:rsidR="00251040" w:rsidRDefault="00251040" w:rsidP="00251040">
      <w:pPr>
        <w:ind w:left="785"/>
      </w:pPr>
      <w:r>
        <w:rPr>
          <w:rFonts w:hint="eastAsia"/>
          <w:noProof/>
        </w:rPr>
        <w:drawing>
          <wp:anchor distT="0" distB="0" distL="114300" distR="114300" simplePos="0" relativeHeight="251649536" behindDoc="1" locked="0" layoutInCell="1" allowOverlap="1" wp14:anchorId="3977D03C" wp14:editId="0895E795">
            <wp:simplePos x="0" y="0"/>
            <wp:positionH relativeFrom="column">
              <wp:posOffset>1088976</wp:posOffset>
            </wp:positionH>
            <wp:positionV relativeFrom="paragraph">
              <wp:posOffset>281598</wp:posOffset>
            </wp:positionV>
            <wp:extent cx="3230245" cy="641350"/>
            <wp:effectExtent l="0" t="0" r="8255" b="6350"/>
            <wp:wrapTight wrapText="bothSides">
              <wp:wrapPolygon edited="0">
                <wp:start x="17579" y="0"/>
                <wp:lineTo x="0" y="4491"/>
                <wp:lineTo x="0" y="21172"/>
                <wp:lineTo x="21528" y="21172"/>
                <wp:lineTo x="21528" y="3208"/>
                <wp:lineTo x="21273" y="0"/>
                <wp:lineTo x="17579" y="0"/>
              </wp:wrapPolygon>
            </wp:wrapTight>
            <wp:docPr id="1450"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230245" cy="641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rPr>
        <w:t xml:space="preserve"> </w:t>
      </w:r>
      <w:r w:rsidRPr="00F07B3B">
        <w:rPr>
          <w:b/>
          <w:color w:val="FF0000"/>
        </w:rPr>
        <w:t>➇</w:t>
      </w:r>
      <w:r>
        <w:rPr>
          <w:rFonts w:hint="eastAsia"/>
          <w:b/>
        </w:rPr>
        <w:t xml:space="preserve"> </w:t>
      </w:r>
      <w:r>
        <w:rPr>
          <w:rFonts w:hint="eastAsia"/>
        </w:rPr>
        <w:t xml:space="preserve">Click </w:t>
      </w:r>
      <w:r>
        <w:t>“</w:t>
      </w:r>
      <w:r w:rsidRPr="00594E52">
        <w:rPr>
          <w:rFonts w:hint="eastAsia"/>
          <w:b/>
        </w:rPr>
        <w:t>Update</w:t>
      </w:r>
      <w:r>
        <w:rPr>
          <w:b/>
        </w:rPr>
        <w:t>”</w:t>
      </w:r>
      <w:r>
        <w:rPr>
          <w:rFonts w:hint="eastAsia"/>
        </w:rPr>
        <w:t xml:space="preserve"> button, then the progress bar will show real-time progress of flash updating.</w:t>
      </w:r>
    </w:p>
    <w:p w14:paraId="67504D66" w14:textId="77777777" w:rsidR="00251040" w:rsidRDefault="00251040" w:rsidP="00251040">
      <w:pPr>
        <w:numPr>
          <w:ilvl w:val="0"/>
          <w:numId w:val="24"/>
        </w:numPr>
        <w:jc w:val="center"/>
        <w:sectPr w:rsidR="00251040" w:rsidSect="0083111B">
          <w:pgSz w:w="11909" w:h="15840" w:code="1"/>
          <w:pgMar w:top="1440" w:right="1800" w:bottom="1440" w:left="1800" w:header="446" w:footer="389" w:gutter="0"/>
          <w:cols w:space="720"/>
          <w:docGrid w:linePitch="360"/>
        </w:sectPr>
      </w:pPr>
    </w:p>
    <w:p w14:paraId="0EB6318D" w14:textId="77777777" w:rsidR="00251040" w:rsidRDefault="00251040" w:rsidP="00251040">
      <w:pPr>
        <w:pStyle w:val="Heading2"/>
        <w:ind w:left="992" w:hanging="567"/>
      </w:pPr>
      <w:bookmarkStart w:id="91" w:name="_Toc522539052"/>
      <w:bookmarkStart w:id="92" w:name="_Toc38028183"/>
      <w:proofErr w:type="spellStart"/>
      <w:r>
        <w:rPr>
          <w:rFonts w:hint="eastAsia"/>
        </w:rPr>
        <w:t>EEProm</w:t>
      </w:r>
      <w:proofErr w:type="spellEnd"/>
      <w:r w:rsidRPr="00C0577D">
        <w:rPr>
          <w:rFonts w:hint="eastAsia"/>
        </w:rPr>
        <w:t xml:space="preserve"> </w:t>
      </w:r>
      <w:r>
        <w:rPr>
          <w:rFonts w:hint="eastAsia"/>
        </w:rPr>
        <w:t>System-Configuration Update</w:t>
      </w:r>
      <w:bookmarkEnd w:id="91"/>
      <w:bookmarkEnd w:id="92"/>
    </w:p>
    <w:p w14:paraId="7E97AC7C" w14:textId="77777777" w:rsidR="00251040" w:rsidRDefault="00251040" w:rsidP="00251040">
      <w:pPr>
        <w:ind w:left="720"/>
      </w:pPr>
      <w:r>
        <w:rPr>
          <w:rFonts w:hint="eastAsia"/>
        </w:rPr>
        <w:t>Please follow the procedures described below to update E2PROM through UART COM port.</w:t>
      </w:r>
    </w:p>
    <w:p w14:paraId="1BC10F14" w14:textId="77777777" w:rsidR="00251040" w:rsidRDefault="00251040" w:rsidP="00251040">
      <w:pPr>
        <w:pStyle w:val="ListParagraph"/>
        <w:numPr>
          <w:ilvl w:val="0"/>
          <w:numId w:val="25"/>
        </w:numPr>
      </w:pPr>
      <w:r>
        <w:rPr>
          <w:rFonts w:hint="eastAsia"/>
          <w:noProof/>
        </w:rPr>
        <w:drawing>
          <wp:anchor distT="0" distB="0" distL="114300" distR="114300" simplePos="0" relativeHeight="251663872" behindDoc="1" locked="0" layoutInCell="1" allowOverlap="1" wp14:anchorId="71A100E7" wp14:editId="4C490962">
            <wp:simplePos x="0" y="0"/>
            <wp:positionH relativeFrom="margin">
              <wp:align>right</wp:align>
            </wp:positionH>
            <wp:positionV relativeFrom="paragraph">
              <wp:posOffset>26377</wp:posOffset>
            </wp:positionV>
            <wp:extent cx="1502410" cy="1191895"/>
            <wp:effectExtent l="0" t="0" r="2540" b="8255"/>
            <wp:wrapTight wrapText="bothSides">
              <wp:wrapPolygon edited="0">
                <wp:start x="0" y="0"/>
                <wp:lineTo x="0" y="21404"/>
                <wp:lineTo x="21363" y="21404"/>
                <wp:lineTo x="21363" y="0"/>
                <wp:lineTo x="0" y="0"/>
              </wp:wrapPolygon>
            </wp:wrapTight>
            <wp:docPr id="1451"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2410" cy="11918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Hardware Setup:</w:t>
      </w:r>
    </w:p>
    <w:p w14:paraId="586C39D2" w14:textId="77777777" w:rsidR="00251040" w:rsidRDefault="00251040" w:rsidP="00251040">
      <w:pPr>
        <w:pStyle w:val="ListParagraph"/>
        <w:ind w:left="786"/>
      </w:pPr>
      <w:r>
        <w:rPr>
          <w:rFonts w:hint="eastAsia"/>
          <w:b/>
        </w:rPr>
        <w:t xml:space="preserve"> </w:t>
      </w:r>
      <w:r w:rsidRPr="00F07B3B">
        <w:rPr>
          <w:b/>
          <w:color w:val="FF0000"/>
        </w:rPr>
        <w:t>➀</w:t>
      </w:r>
      <w:r>
        <w:rPr>
          <w:rFonts w:hint="eastAsia"/>
          <w:b/>
        </w:rPr>
        <w:t xml:space="preserve"> </w:t>
      </w:r>
      <w:r>
        <w:rPr>
          <w:rFonts w:hint="eastAsia"/>
        </w:rPr>
        <w:t xml:space="preserve">Properly </w:t>
      </w:r>
      <w:proofErr w:type="gramStart"/>
      <w:r>
        <w:rPr>
          <w:rFonts w:hint="eastAsia"/>
        </w:rPr>
        <w:t>configure(</w:t>
      </w:r>
      <w:proofErr w:type="gramEnd"/>
      <w:r>
        <w:rPr>
          <w:rFonts w:hint="eastAsia"/>
        </w:rPr>
        <w:t xml:space="preserve">by switches) target device to run on ROM_TEST mode. </w:t>
      </w:r>
    </w:p>
    <w:p w14:paraId="4AF31909" w14:textId="77777777" w:rsidR="00251040" w:rsidRPr="00291B77" w:rsidRDefault="00251040" w:rsidP="00251040">
      <w:pPr>
        <w:pStyle w:val="ListParagraph"/>
        <w:ind w:left="786"/>
      </w:pPr>
      <w:r>
        <w:rPr>
          <w:rFonts w:hint="eastAsia"/>
          <w:b/>
        </w:rPr>
        <w:t xml:space="preserve"> </w:t>
      </w:r>
      <w:r w:rsidRPr="00F07B3B">
        <w:rPr>
          <w:b/>
          <w:color w:val="FF0000"/>
        </w:rPr>
        <w:t>➁</w:t>
      </w:r>
      <w:r>
        <w:rPr>
          <w:rFonts w:hint="eastAsia"/>
          <w:b/>
        </w:rPr>
        <w:t xml:space="preserve"> </w:t>
      </w:r>
      <w:r>
        <w:rPr>
          <w:rFonts w:hint="eastAsia"/>
        </w:rPr>
        <w:t xml:space="preserve">Wire the computer to the </w:t>
      </w:r>
      <w:r>
        <w:t>“</w:t>
      </w:r>
      <w:r>
        <w:rPr>
          <w:rFonts w:hint="eastAsia"/>
        </w:rPr>
        <w:t>UART</w:t>
      </w:r>
      <w:r>
        <w:t>”</w:t>
      </w:r>
      <w:r>
        <w:rPr>
          <w:rFonts w:hint="eastAsia"/>
        </w:rPr>
        <w:t xml:space="preserve"> connector of the target EVB.</w:t>
      </w:r>
      <w:r w:rsidRPr="00FF3995">
        <w:rPr>
          <w:rFonts w:hint="eastAsia"/>
          <w:noProof/>
        </w:rPr>
        <w:t xml:space="preserve"> </w:t>
      </w:r>
    </w:p>
    <w:p w14:paraId="6B144FC0" w14:textId="77777777" w:rsidR="00251040" w:rsidRDefault="00251040" w:rsidP="00251040">
      <w:pPr>
        <w:pStyle w:val="NoSpacing"/>
        <w:numPr>
          <w:ilvl w:val="0"/>
          <w:numId w:val="25"/>
        </w:numPr>
      </w:pPr>
      <w:r>
        <w:rPr>
          <w:rFonts w:hint="eastAsia"/>
        </w:rPr>
        <w:t xml:space="preserve">Launch </w:t>
      </w:r>
      <w:proofErr w:type="spellStart"/>
      <w:r>
        <w:rPr>
          <w:rFonts w:hint="eastAsia"/>
        </w:rPr>
        <w:t>isUpdate</w:t>
      </w:r>
      <w:proofErr w:type="spellEnd"/>
      <w:r>
        <w:rPr>
          <w:rFonts w:hint="eastAsia"/>
        </w:rPr>
        <w:t xml:space="preserve"> tool and Configure COM port settings in </w:t>
      </w:r>
      <w:r>
        <w:t>“</w:t>
      </w:r>
      <w:r w:rsidRPr="00FF6317">
        <w:rPr>
          <w:rFonts w:hint="eastAsia"/>
          <w:b/>
        </w:rPr>
        <w:t>Access Port</w:t>
      </w:r>
      <w:r>
        <w:rPr>
          <w:b/>
        </w:rPr>
        <w:t>”</w:t>
      </w:r>
      <w:r>
        <w:rPr>
          <w:rFonts w:hint="eastAsia"/>
        </w:rPr>
        <w:t xml:space="preserve"> area: </w:t>
      </w:r>
    </w:p>
    <w:p w14:paraId="05445EA8" w14:textId="77777777" w:rsidR="00251040" w:rsidRDefault="00251040" w:rsidP="00251040">
      <w:pPr>
        <w:ind w:left="785"/>
      </w:pPr>
      <w:r>
        <w:rPr>
          <w:rFonts w:hint="eastAsia"/>
          <w:noProof/>
        </w:rPr>
        <w:drawing>
          <wp:anchor distT="0" distB="0" distL="114300" distR="114300" simplePos="0" relativeHeight="251652608" behindDoc="1" locked="0" layoutInCell="1" allowOverlap="1" wp14:anchorId="21DBD5C5" wp14:editId="69C95123">
            <wp:simplePos x="0" y="0"/>
            <wp:positionH relativeFrom="column">
              <wp:posOffset>3824702</wp:posOffset>
            </wp:positionH>
            <wp:positionV relativeFrom="paragraph">
              <wp:posOffset>13335</wp:posOffset>
            </wp:positionV>
            <wp:extent cx="1447165" cy="546735"/>
            <wp:effectExtent l="0" t="0" r="635" b="5715"/>
            <wp:wrapTight wrapText="bothSides">
              <wp:wrapPolygon edited="0">
                <wp:start x="4834" y="0"/>
                <wp:lineTo x="0" y="2258"/>
                <wp:lineTo x="0" y="17310"/>
                <wp:lineTo x="4834" y="21073"/>
                <wp:lineTo x="7108" y="21073"/>
                <wp:lineTo x="21325" y="17310"/>
                <wp:lineTo x="21325" y="2258"/>
                <wp:lineTo x="7108" y="0"/>
                <wp:lineTo x="4834"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447165" cy="5467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rPr>
        <w:t xml:space="preserve"> </w:t>
      </w:r>
      <w:r w:rsidRPr="00F07B3B">
        <w:rPr>
          <w:b/>
          <w:color w:val="FF0000"/>
        </w:rPr>
        <w:t>➀</w:t>
      </w:r>
      <w:r>
        <w:rPr>
          <w:rFonts w:hint="eastAsia"/>
          <w:b/>
        </w:rPr>
        <w:t xml:space="preserve"> </w:t>
      </w:r>
      <w:r>
        <w:rPr>
          <w:rFonts w:hint="eastAsia"/>
        </w:rPr>
        <w:t xml:space="preserve">Select correct port number in </w:t>
      </w:r>
      <w:r>
        <w:t>“</w:t>
      </w:r>
      <w:r w:rsidRPr="00673D19">
        <w:rPr>
          <w:rFonts w:hint="eastAsia"/>
          <w:b/>
        </w:rPr>
        <w:t>port</w:t>
      </w:r>
      <w:r>
        <w:rPr>
          <w:b/>
        </w:rPr>
        <w:t>”</w:t>
      </w:r>
      <w:r w:rsidRPr="000F649B">
        <w:rPr>
          <w:rFonts w:hint="eastAsia"/>
        </w:rPr>
        <w:t xml:space="preserve"> </w:t>
      </w:r>
      <w:r w:rsidRPr="00365994">
        <w:rPr>
          <w:rFonts w:hint="eastAsia"/>
        </w:rPr>
        <w:t>drop down menu</w:t>
      </w:r>
      <w:r>
        <w:rPr>
          <w:rFonts w:hint="eastAsia"/>
        </w:rPr>
        <w:t>.</w:t>
      </w:r>
    </w:p>
    <w:p w14:paraId="2AF007B5" w14:textId="761E9D47" w:rsidR="00251040" w:rsidRDefault="00251040" w:rsidP="00251040">
      <w:pPr>
        <w:ind w:left="785"/>
      </w:pPr>
      <w:r>
        <w:rPr>
          <w:rFonts w:hint="eastAsia"/>
          <w:b/>
        </w:rPr>
        <w:t xml:space="preserve"> </w:t>
      </w:r>
      <w:r w:rsidRPr="00F07B3B">
        <w:rPr>
          <w:b/>
          <w:color w:val="FF0000"/>
        </w:rPr>
        <w:t>➁</w:t>
      </w:r>
      <w:r>
        <w:rPr>
          <w:rFonts w:hint="eastAsia"/>
          <w:b/>
        </w:rPr>
        <w:t xml:space="preserve"> </w:t>
      </w:r>
      <w:r>
        <w:rPr>
          <w:rFonts w:hint="eastAsia"/>
        </w:rPr>
        <w:t xml:space="preserve">Assign </w:t>
      </w:r>
      <w:r>
        <w:t>“</w:t>
      </w:r>
      <w:proofErr w:type="spellStart"/>
      <w:r w:rsidRPr="00673D19">
        <w:rPr>
          <w:rFonts w:hint="eastAsia"/>
          <w:b/>
        </w:rPr>
        <w:t>baudrate</w:t>
      </w:r>
      <w:proofErr w:type="spellEnd"/>
      <w:r>
        <w:rPr>
          <w:b/>
        </w:rPr>
        <w:t>”</w:t>
      </w:r>
      <w:r>
        <w:rPr>
          <w:rFonts w:hint="eastAsia"/>
        </w:rPr>
        <w:t xml:space="preserve"> to "</w:t>
      </w:r>
      <w:r w:rsidRPr="00FF6317">
        <w:rPr>
          <w:rFonts w:hint="eastAsia"/>
          <w:b/>
        </w:rPr>
        <w:t>115200</w:t>
      </w:r>
      <w:r>
        <w:rPr>
          <w:rFonts w:hint="eastAsia"/>
        </w:rPr>
        <w:t xml:space="preserve">". </w:t>
      </w:r>
    </w:p>
    <w:p w14:paraId="556478D4" w14:textId="0F84A235" w:rsidR="00251040" w:rsidRDefault="007C375D" w:rsidP="00251040">
      <w:pPr>
        <w:pStyle w:val="NoSpacing"/>
        <w:numPr>
          <w:ilvl w:val="0"/>
          <w:numId w:val="25"/>
        </w:numPr>
      </w:pPr>
      <w:r>
        <w:rPr>
          <w:rFonts w:hint="eastAsia"/>
          <w:noProof/>
        </w:rPr>
        <w:drawing>
          <wp:anchor distT="0" distB="0" distL="114300" distR="114300" simplePos="0" relativeHeight="251644928" behindDoc="1" locked="0" layoutInCell="1" allowOverlap="1" wp14:anchorId="0B997F74" wp14:editId="6B3A9A88">
            <wp:simplePos x="0" y="0"/>
            <wp:positionH relativeFrom="column">
              <wp:posOffset>4572342</wp:posOffset>
            </wp:positionH>
            <wp:positionV relativeFrom="paragraph">
              <wp:posOffset>172182</wp:posOffset>
            </wp:positionV>
            <wp:extent cx="706120" cy="622935"/>
            <wp:effectExtent l="0" t="0" r="0" b="5715"/>
            <wp:wrapTight wrapText="bothSides">
              <wp:wrapPolygon edited="0">
                <wp:start x="14568" y="0"/>
                <wp:lineTo x="0" y="1982"/>
                <wp:lineTo x="0" y="19817"/>
                <wp:lineTo x="14568" y="21138"/>
                <wp:lineTo x="19230" y="21138"/>
                <wp:lineTo x="20978" y="19817"/>
                <wp:lineTo x="20978" y="2642"/>
                <wp:lineTo x="19230" y="0"/>
                <wp:lineTo x="14568" y="0"/>
              </wp:wrapPolygon>
            </wp:wrapTight>
            <wp:docPr id="1452"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706120" cy="622935"/>
                    </a:xfrm>
                    <a:prstGeom prst="rect">
                      <a:avLst/>
                    </a:prstGeom>
                    <a:noFill/>
                    <a:ln>
                      <a:noFill/>
                    </a:ln>
                  </pic:spPr>
                </pic:pic>
              </a:graphicData>
            </a:graphic>
            <wp14:sizeRelH relativeFrom="page">
              <wp14:pctWidth>0</wp14:pctWidth>
            </wp14:sizeRelH>
            <wp14:sizeRelV relativeFrom="page">
              <wp14:pctHeight>0</wp14:pctHeight>
            </wp14:sizeRelV>
          </wp:anchor>
        </w:drawing>
      </w:r>
      <w:r w:rsidR="00251040">
        <w:rPr>
          <w:rFonts w:hint="eastAsia"/>
        </w:rPr>
        <w:t xml:space="preserve">Configure </w:t>
      </w:r>
      <w:proofErr w:type="gramStart"/>
      <w:r w:rsidR="00251040" w:rsidRPr="00FF6317">
        <w:rPr>
          <w:rFonts w:hint="eastAsia"/>
          <w:b/>
        </w:rPr>
        <w:t xml:space="preserve">Memory </w:t>
      </w:r>
      <w:r w:rsidR="00251040">
        <w:rPr>
          <w:rFonts w:hint="eastAsia"/>
          <w:b/>
        </w:rPr>
        <w:t>:</w:t>
      </w:r>
      <w:proofErr w:type="gramEnd"/>
      <w:r w:rsidR="00251040">
        <w:rPr>
          <w:rFonts w:hint="eastAsia"/>
        </w:rPr>
        <w:t xml:space="preserve"> </w:t>
      </w:r>
    </w:p>
    <w:p w14:paraId="0A7C4133" w14:textId="77777777" w:rsidR="00251040" w:rsidRDefault="00251040" w:rsidP="00251040">
      <w:pPr>
        <w:ind w:left="785"/>
      </w:pPr>
      <w:r>
        <w:rPr>
          <w:rFonts w:hint="eastAsia"/>
          <w:b/>
        </w:rPr>
        <w:t xml:space="preserve"> </w:t>
      </w:r>
      <w:r w:rsidRPr="00F07B3B">
        <w:rPr>
          <w:b/>
          <w:color w:val="FF0000"/>
        </w:rPr>
        <w:t>➂</w:t>
      </w:r>
      <w:r>
        <w:rPr>
          <w:rFonts w:hint="eastAsia"/>
          <w:b/>
        </w:rPr>
        <w:t xml:space="preserve"> </w:t>
      </w:r>
      <w:r>
        <w:rPr>
          <w:rFonts w:hint="eastAsia"/>
        </w:rPr>
        <w:t>Select "</w:t>
      </w:r>
      <w:proofErr w:type="spellStart"/>
      <w:r w:rsidRPr="00673D19">
        <w:rPr>
          <w:rFonts w:hint="eastAsia"/>
          <w:b/>
        </w:rPr>
        <w:t>eeprom</w:t>
      </w:r>
      <w:proofErr w:type="spellEnd"/>
      <w:r>
        <w:rPr>
          <w:rFonts w:hint="eastAsia"/>
        </w:rPr>
        <w:t xml:space="preserve">" in </w:t>
      </w:r>
      <w:r>
        <w:t>“</w:t>
      </w:r>
      <w:r w:rsidRPr="00673D19">
        <w:rPr>
          <w:rFonts w:hint="eastAsia"/>
          <w:b/>
        </w:rPr>
        <w:t>memory</w:t>
      </w:r>
      <w:r>
        <w:rPr>
          <w:b/>
        </w:rPr>
        <w:t>”</w:t>
      </w:r>
      <w:r w:rsidRPr="000F649B">
        <w:rPr>
          <w:rFonts w:hint="eastAsia"/>
        </w:rPr>
        <w:t xml:space="preserve"> </w:t>
      </w:r>
      <w:r w:rsidRPr="00365994">
        <w:rPr>
          <w:rFonts w:hint="eastAsia"/>
        </w:rPr>
        <w:t>drop down menu</w:t>
      </w:r>
      <w:r>
        <w:rPr>
          <w:rFonts w:hint="eastAsia"/>
        </w:rPr>
        <w:t>.</w:t>
      </w:r>
    </w:p>
    <w:p w14:paraId="5BDDEF62" w14:textId="77777777" w:rsidR="00251040" w:rsidRDefault="00251040" w:rsidP="00251040">
      <w:pPr>
        <w:ind w:left="785"/>
      </w:pPr>
      <w:r>
        <w:rPr>
          <w:rFonts w:hint="eastAsia"/>
          <w:b/>
        </w:rPr>
        <w:t xml:space="preserve"> </w:t>
      </w:r>
      <w:r w:rsidRPr="00F07B3B">
        <w:rPr>
          <w:b/>
          <w:color w:val="FF0000"/>
        </w:rPr>
        <w:t>➃</w:t>
      </w:r>
      <w:r>
        <w:rPr>
          <w:rFonts w:hint="eastAsia"/>
          <w:b/>
        </w:rPr>
        <w:t xml:space="preserve"> </w:t>
      </w:r>
      <w:r>
        <w:rPr>
          <w:rFonts w:hint="eastAsia"/>
        </w:rPr>
        <w:t>Select "</w:t>
      </w:r>
      <w:r w:rsidRPr="00673D19">
        <w:rPr>
          <w:rFonts w:hint="eastAsia"/>
          <w:b/>
        </w:rPr>
        <w:t>default</w:t>
      </w:r>
      <w:r>
        <w:rPr>
          <w:rFonts w:hint="eastAsia"/>
        </w:rPr>
        <w:t xml:space="preserve">" in </w:t>
      </w:r>
      <w:r>
        <w:t>“</w:t>
      </w:r>
      <w:r w:rsidRPr="00673D19">
        <w:rPr>
          <w:rFonts w:hint="eastAsia"/>
          <w:b/>
        </w:rPr>
        <w:t>subtype</w:t>
      </w:r>
      <w:r>
        <w:rPr>
          <w:b/>
        </w:rPr>
        <w:t>”</w:t>
      </w:r>
      <w:r w:rsidRPr="000F649B">
        <w:rPr>
          <w:rFonts w:hint="eastAsia"/>
        </w:rPr>
        <w:t xml:space="preserve"> </w:t>
      </w:r>
      <w:r w:rsidRPr="00365994">
        <w:rPr>
          <w:rFonts w:hint="eastAsia"/>
        </w:rPr>
        <w:t>drop down menu</w:t>
      </w:r>
      <w:r>
        <w:rPr>
          <w:rFonts w:hint="eastAsia"/>
        </w:rPr>
        <w:t>.</w:t>
      </w:r>
    </w:p>
    <w:p w14:paraId="6C3562BB" w14:textId="3149D4A8" w:rsidR="00251040" w:rsidRDefault="00251040" w:rsidP="00251040">
      <w:pPr>
        <w:pStyle w:val="NoSpacing"/>
        <w:numPr>
          <w:ilvl w:val="0"/>
          <w:numId w:val="25"/>
        </w:numPr>
      </w:pPr>
      <w:proofErr w:type="spellStart"/>
      <w:r>
        <w:rPr>
          <w:rFonts w:hint="eastAsia"/>
        </w:rPr>
        <w:t>EEProm</w:t>
      </w:r>
      <w:proofErr w:type="spellEnd"/>
      <w:r>
        <w:rPr>
          <w:rFonts w:hint="eastAsia"/>
        </w:rPr>
        <w:t xml:space="preserve"> Update</w:t>
      </w:r>
    </w:p>
    <w:p w14:paraId="5719A1DC" w14:textId="1FB15835" w:rsidR="00251040" w:rsidRDefault="00251040" w:rsidP="00251040">
      <w:pPr>
        <w:ind w:left="785"/>
      </w:pPr>
      <w:r>
        <w:rPr>
          <w:rFonts w:hint="eastAsia"/>
          <w:b/>
        </w:rPr>
        <w:t xml:space="preserve"> </w:t>
      </w:r>
      <w:r w:rsidRPr="00F07B3B">
        <w:rPr>
          <w:b/>
          <w:color w:val="FF0000"/>
        </w:rPr>
        <w:t>➄</w:t>
      </w:r>
      <w:r>
        <w:rPr>
          <w:rFonts w:hint="eastAsia"/>
          <w:b/>
        </w:rPr>
        <w:t xml:space="preserve"> </w:t>
      </w:r>
      <w:r>
        <w:rPr>
          <w:rFonts w:hint="eastAsia"/>
        </w:rPr>
        <w:t xml:space="preserve">Click </w:t>
      </w:r>
      <w:r w:rsidRPr="00F85AB2">
        <w:rPr>
          <w:rFonts w:hint="eastAsia"/>
          <w:b/>
        </w:rPr>
        <w:t>Connect</w:t>
      </w:r>
      <w:r>
        <w:rPr>
          <w:rFonts w:hint="eastAsia"/>
        </w:rPr>
        <w:t xml:space="preserve"> button</w:t>
      </w:r>
    </w:p>
    <w:p w14:paraId="0D634D91" w14:textId="7191AF9C" w:rsidR="00251040" w:rsidRDefault="00C554A7" w:rsidP="00251040">
      <w:pPr>
        <w:ind w:left="906"/>
      </w:pPr>
      <w:r>
        <w:rPr>
          <w:rFonts w:hint="eastAsia"/>
          <w:noProof/>
        </w:rPr>
        <w:drawing>
          <wp:anchor distT="0" distB="0" distL="114300" distR="114300" simplePos="0" relativeHeight="251646976" behindDoc="1" locked="0" layoutInCell="1" allowOverlap="1" wp14:anchorId="1E5A95D6" wp14:editId="7D0AE303">
            <wp:simplePos x="0" y="0"/>
            <wp:positionH relativeFrom="margin">
              <wp:align>right</wp:align>
            </wp:positionH>
            <wp:positionV relativeFrom="paragraph">
              <wp:posOffset>5568</wp:posOffset>
            </wp:positionV>
            <wp:extent cx="1866265" cy="545465"/>
            <wp:effectExtent l="0" t="0" r="635" b="6985"/>
            <wp:wrapTight wrapText="bothSides">
              <wp:wrapPolygon edited="0">
                <wp:start x="19403" y="0"/>
                <wp:lineTo x="0" y="3017"/>
                <wp:lineTo x="0" y="21122"/>
                <wp:lineTo x="21387" y="21122"/>
                <wp:lineTo x="21387" y="0"/>
                <wp:lineTo x="19403" y="0"/>
              </wp:wrapPolygon>
            </wp:wrapTight>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866265" cy="54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251040">
        <w:rPr>
          <w:rFonts w:hint="eastAsia"/>
        </w:rPr>
        <w:t xml:space="preserve">Once UART connection has been established successfully, all buttons functions in the </w:t>
      </w:r>
      <w:r w:rsidR="00251040">
        <w:t>“</w:t>
      </w:r>
      <w:r w:rsidR="00251040" w:rsidRPr="00FF6317">
        <w:rPr>
          <w:rFonts w:hint="eastAsia"/>
          <w:b/>
        </w:rPr>
        <w:t>Flash</w:t>
      </w:r>
      <w:r w:rsidR="00251040">
        <w:rPr>
          <w:rFonts w:hint="eastAsia"/>
          <w:b/>
        </w:rPr>
        <w:t>/</w:t>
      </w:r>
      <w:proofErr w:type="spellStart"/>
      <w:r w:rsidR="00251040">
        <w:rPr>
          <w:rFonts w:hint="eastAsia"/>
          <w:b/>
        </w:rPr>
        <w:t>EEProm</w:t>
      </w:r>
      <w:proofErr w:type="spellEnd"/>
      <w:r w:rsidR="00251040">
        <w:rPr>
          <w:rFonts w:hint="eastAsia"/>
          <w:b/>
        </w:rPr>
        <w:t>/MCU/AHB Access</w:t>
      </w:r>
      <w:r w:rsidR="00251040">
        <w:rPr>
          <w:b/>
        </w:rPr>
        <w:t>”</w:t>
      </w:r>
      <w:r w:rsidR="00251040">
        <w:rPr>
          <w:rFonts w:hint="eastAsia"/>
          <w:b/>
        </w:rPr>
        <w:t xml:space="preserve"> </w:t>
      </w:r>
      <w:r w:rsidR="00251040">
        <w:rPr>
          <w:rFonts w:hint="eastAsia"/>
        </w:rPr>
        <w:t>area are activated.</w:t>
      </w:r>
    </w:p>
    <w:p w14:paraId="35A36295" w14:textId="77777777" w:rsidR="00251040" w:rsidRDefault="00251040" w:rsidP="00251040">
      <w:pPr>
        <w:ind w:left="785"/>
      </w:pPr>
      <w:r>
        <w:rPr>
          <w:rFonts w:hint="eastAsia"/>
          <w:b/>
        </w:rPr>
        <w:t xml:space="preserve"> </w:t>
      </w:r>
      <w:r w:rsidRPr="00F07B3B">
        <w:rPr>
          <w:b/>
          <w:color w:val="FF0000"/>
        </w:rPr>
        <w:t>➅</w:t>
      </w:r>
      <w:r>
        <w:rPr>
          <w:rFonts w:hint="eastAsia"/>
          <w:b/>
          <w:color w:val="FF0000"/>
        </w:rPr>
        <w:t xml:space="preserve"> </w:t>
      </w:r>
      <w:r>
        <w:rPr>
          <w:rFonts w:hint="eastAsia"/>
        </w:rPr>
        <w:t xml:space="preserve">Click the lower </w:t>
      </w:r>
      <w:r>
        <w:t>“</w:t>
      </w:r>
      <w:r w:rsidRPr="00FF6317">
        <w:rPr>
          <w:rFonts w:hint="eastAsia"/>
          <w:b/>
        </w:rPr>
        <w:t>Browse</w:t>
      </w:r>
      <w:r>
        <w:rPr>
          <w:b/>
        </w:rPr>
        <w:t>”</w:t>
      </w:r>
      <w:r>
        <w:rPr>
          <w:rFonts w:hint="eastAsia"/>
        </w:rPr>
        <w:t xml:space="preserve"> button near </w:t>
      </w:r>
      <w:r>
        <w:t>“</w:t>
      </w:r>
      <w:r>
        <w:rPr>
          <w:rFonts w:hint="eastAsia"/>
          <w:b/>
        </w:rPr>
        <w:t>Write Table</w:t>
      </w:r>
      <w:r>
        <w:rPr>
          <w:b/>
        </w:rPr>
        <w:t>”</w:t>
      </w:r>
      <w:r>
        <w:rPr>
          <w:rFonts w:hint="eastAsia"/>
        </w:rPr>
        <w:t xml:space="preserve"> button, a dialog will pop up for user to grab an </w:t>
      </w:r>
      <w:proofErr w:type="spellStart"/>
      <w:r>
        <w:rPr>
          <w:rFonts w:hint="eastAsia"/>
        </w:rPr>
        <w:t>EEProm</w:t>
      </w:r>
      <w:proofErr w:type="spellEnd"/>
      <w:r>
        <w:rPr>
          <w:rFonts w:hint="eastAsia"/>
        </w:rPr>
        <w:t xml:space="preserve"> content files from PC.</w:t>
      </w:r>
    </w:p>
    <w:p w14:paraId="5809BCBA" w14:textId="77777777" w:rsidR="00251040" w:rsidRDefault="00251040" w:rsidP="00251040">
      <w:pPr>
        <w:ind w:left="785"/>
      </w:pPr>
      <w:r>
        <w:rPr>
          <w:rFonts w:hint="eastAsia"/>
          <w:b/>
        </w:rPr>
        <w:t xml:space="preserve"> </w:t>
      </w:r>
      <w:r w:rsidRPr="00F07B3B">
        <w:rPr>
          <w:b/>
          <w:color w:val="FF0000"/>
        </w:rPr>
        <w:t>➆</w:t>
      </w:r>
      <w:r>
        <w:rPr>
          <w:rFonts w:hint="eastAsia"/>
          <w:b/>
        </w:rPr>
        <w:t xml:space="preserve"> </w:t>
      </w:r>
      <w:r>
        <w:rPr>
          <w:rFonts w:hint="eastAsia"/>
        </w:rPr>
        <w:t xml:space="preserve">Click </w:t>
      </w:r>
      <w:r>
        <w:t>“</w:t>
      </w:r>
      <w:r>
        <w:rPr>
          <w:rFonts w:hint="eastAsia"/>
          <w:b/>
        </w:rPr>
        <w:t>Write Table</w:t>
      </w:r>
      <w:r>
        <w:rPr>
          <w:b/>
        </w:rPr>
        <w:t>”</w:t>
      </w:r>
      <w:r>
        <w:rPr>
          <w:rFonts w:hint="eastAsia"/>
        </w:rPr>
        <w:t xml:space="preserve"> button, the progress bar will show the real-time progress of </w:t>
      </w:r>
      <w:proofErr w:type="spellStart"/>
      <w:r>
        <w:rPr>
          <w:rFonts w:hint="eastAsia"/>
        </w:rPr>
        <w:t>EEProm</w:t>
      </w:r>
      <w:proofErr w:type="spellEnd"/>
      <w:r>
        <w:rPr>
          <w:rFonts w:hint="eastAsia"/>
        </w:rPr>
        <w:t xml:space="preserve"> updating.</w:t>
      </w:r>
    </w:p>
    <w:p w14:paraId="1AEA9AFF" w14:textId="4D29B75B" w:rsidR="00251040" w:rsidRDefault="00251040" w:rsidP="004227EE">
      <w:pPr>
        <w:sectPr w:rsidR="00251040" w:rsidSect="0083111B">
          <w:pgSz w:w="11909" w:h="15840" w:code="1"/>
          <w:pgMar w:top="1440" w:right="1800" w:bottom="1440" w:left="1800" w:header="446" w:footer="389" w:gutter="0"/>
          <w:cols w:space="720"/>
          <w:docGrid w:linePitch="360"/>
        </w:sectPr>
      </w:pPr>
      <w:r>
        <w:rPr>
          <w:rFonts w:hint="eastAsia"/>
          <w:noProof/>
        </w:rPr>
        <w:drawing>
          <wp:anchor distT="0" distB="0" distL="114300" distR="114300" simplePos="0" relativeHeight="251654656" behindDoc="1" locked="0" layoutInCell="1" allowOverlap="1" wp14:anchorId="01E74ACD" wp14:editId="435710E7">
            <wp:simplePos x="0" y="0"/>
            <wp:positionH relativeFrom="column">
              <wp:posOffset>855345</wp:posOffset>
            </wp:positionH>
            <wp:positionV relativeFrom="paragraph">
              <wp:posOffset>117475</wp:posOffset>
            </wp:positionV>
            <wp:extent cx="3024505" cy="493395"/>
            <wp:effectExtent l="0" t="0" r="4445" b="1905"/>
            <wp:wrapTight wrapText="bothSides">
              <wp:wrapPolygon edited="0">
                <wp:start x="0" y="0"/>
                <wp:lineTo x="0" y="20849"/>
                <wp:lineTo x="21496" y="20849"/>
                <wp:lineTo x="21496" y="0"/>
                <wp:lineTo x="0" y="0"/>
              </wp:wrapPolygon>
            </wp:wrapTight>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024505" cy="493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48E508" w14:textId="77777777" w:rsidR="00251040" w:rsidRDefault="00251040" w:rsidP="00251040">
      <w:pPr>
        <w:pStyle w:val="Heading2"/>
        <w:ind w:left="992" w:hanging="567"/>
      </w:pPr>
      <w:bookmarkStart w:id="93" w:name="_Toc522539053"/>
      <w:bookmarkStart w:id="94" w:name="_Toc38028184"/>
      <w:r>
        <w:rPr>
          <w:rFonts w:hint="eastAsia"/>
        </w:rPr>
        <w:t>Firmware Flash Update through USB</w:t>
      </w:r>
      <w:bookmarkEnd w:id="93"/>
      <w:bookmarkEnd w:id="94"/>
    </w:p>
    <w:p w14:paraId="52D35D18" w14:textId="77777777" w:rsidR="00C66C73" w:rsidRDefault="00251040" w:rsidP="00251040">
      <w:pPr>
        <w:ind w:left="720"/>
      </w:pPr>
      <w:r>
        <w:rPr>
          <w:rFonts w:hint="eastAsia"/>
        </w:rPr>
        <w:t xml:space="preserve"> Please follow the procedures described below to update flash </w:t>
      </w:r>
      <w:r>
        <w:t>firmware</w:t>
      </w:r>
      <w:r>
        <w:rPr>
          <w:rFonts w:hint="eastAsia"/>
        </w:rPr>
        <w:t xml:space="preserve"> through USB.</w:t>
      </w:r>
      <w:r w:rsidR="00DA3C72">
        <w:t xml:space="preserve"> To understand which images collection can be updated, please refer to </w:t>
      </w:r>
      <w:hyperlink w:anchor="_APPENDIX_A:_HEX" w:history="1">
        <w:r w:rsidR="00DA3C72" w:rsidRPr="00D6188A">
          <w:rPr>
            <w:rStyle w:val="Hyperlink"/>
          </w:rPr>
          <w:t>APPENDIX A</w:t>
        </w:r>
      </w:hyperlink>
      <w:r w:rsidR="00DA3C72">
        <w:t>.</w:t>
      </w:r>
      <w:r w:rsidR="00C66C73">
        <w:t xml:space="preserve"> </w:t>
      </w:r>
    </w:p>
    <w:p w14:paraId="488726D1" w14:textId="0A0A16FD" w:rsidR="00251040" w:rsidRDefault="00B80714" w:rsidP="00C66C73">
      <w:pPr>
        <w:pStyle w:val="ListParagraph"/>
        <w:numPr>
          <w:ilvl w:val="0"/>
          <w:numId w:val="29"/>
        </w:numPr>
      </w:pPr>
      <w:r>
        <w:t>Note that w</w:t>
      </w:r>
      <w:r w:rsidR="00C66C73">
        <w:t>h</w:t>
      </w:r>
      <w:r>
        <w:t>en</w:t>
      </w:r>
      <w:r w:rsidR="00C66C73">
        <w:t xml:space="preserve"> updating the </w:t>
      </w:r>
      <w:proofErr w:type="spellStart"/>
      <w:r w:rsidR="00C66C73">
        <w:t>Config.HEX</w:t>
      </w:r>
      <w:proofErr w:type="spellEnd"/>
      <w:r w:rsidR="00C66C73">
        <w:t>, the runtime configuration sector will be erased.</w:t>
      </w:r>
    </w:p>
    <w:p w14:paraId="3EEA54D7" w14:textId="6CC240BA" w:rsidR="00C66C73" w:rsidRDefault="00B80714" w:rsidP="009A4B76">
      <w:pPr>
        <w:pStyle w:val="ListParagraph"/>
        <w:numPr>
          <w:ilvl w:val="0"/>
          <w:numId w:val="29"/>
        </w:numPr>
      </w:pPr>
      <w:r>
        <w:t>Note that w</w:t>
      </w:r>
      <w:r w:rsidR="00C66C73">
        <w:t>hen updating the DSP.HEX</w:t>
      </w:r>
      <w:r>
        <w:t xml:space="preserve">, the </w:t>
      </w:r>
      <w:r w:rsidR="009A4B76">
        <w:t>previous</w:t>
      </w:r>
      <w:r>
        <w:t xml:space="preserve"> VP data might be </w:t>
      </w:r>
      <w:r w:rsidR="009A4B76">
        <w:t>erased</w:t>
      </w:r>
      <w:r>
        <w:t>. (if the</w:t>
      </w:r>
      <w:r w:rsidR="009A4B76">
        <w:t xml:space="preserve"> sector of DSP.HEX will overlap the sector of previous VP data.)</w:t>
      </w:r>
    </w:p>
    <w:p w14:paraId="03E901A3" w14:textId="77777777" w:rsidR="00251040" w:rsidRDefault="00251040" w:rsidP="00251040">
      <w:pPr>
        <w:pStyle w:val="ListParagraph"/>
        <w:numPr>
          <w:ilvl w:val="0"/>
          <w:numId w:val="25"/>
        </w:numPr>
      </w:pPr>
      <w:r>
        <w:rPr>
          <w:rFonts w:hint="eastAsia"/>
          <w:noProof/>
        </w:rPr>
        <w:drawing>
          <wp:anchor distT="0" distB="0" distL="114300" distR="114300" simplePos="0" relativeHeight="251664896" behindDoc="1" locked="0" layoutInCell="1" allowOverlap="1" wp14:anchorId="6250923C" wp14:editId="0EBDE4DA">
            <wp:simplePos x="0" y="0"/>
            <wp:positionH relativeFrom="margin">
              <wp:align>right</wp:align>
            </wp:positionH>
            <wp:positionV relativeFrom="paragraph">
              <wp:posOffset>14800</wp:posOffset>
            </wp:positionV>
            <wp:extent cx="1564005" cy="1384300"/>
            <wp:effectExtent l="0" t="0" r="0" b="6350"/>
            <wp:wrapTight wrapText="bothSides">
              <wp:wrapPolygon edited="0">
                <wp:start x="0" y="0"/>
                <wp:lineTo x="0" y="21402"/>
                <wp:lineTo x="21311" y="21402"/>
                <wp:lineTo x="21311" y="0"/>
                <wp:lineTo x="0" y="0"/>
              </wp:wrapPolygon>
            </wp:wrapTight>
            <wp:docPr id="1453"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4005" cy="1384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Hardware Setup:</w:t>
      </w:r>
    </w:p>
    <w:p w14:paraId="1CF0784C" w14:textId="6A1AEA47" w:rsidR="00251040" w:rsidRDefault="00251040" w:rsidP="00251040">
      <w:pPr>
        <w:pStyle w:val="ListParagraph"/>
        <w:ind w:left="786"/>
      </w:pPr>
      <w:r>
        <w:rPr>
          <w:rFonts w:hint="eastAsia"/>
          <w:b/>
        </w:rPr>
        <w:t xml:space="preserve"> </w:t>
      </w:r>
      <w:r w:rsidRPr="00F07B3B">
        <w:rPr>
          <w:b/>
          <w:color w:val="FF0000"/>
        </w:rPr>
        <w:t>➀</w:t>
      </w:r>
      <w:r>
        <w:rPr>
          <w:rFonts w:hint="eastAsia"/>
          <w:b/>
          <w:color w:val="FF0000"/>
        </w:rPr>
        <w:t xml:space="preserve"> </w:t>
      </w:r>
      <w:r>
        <w:rPr>
          <w:rFonts w:hint="eastAsia"/>
        </w:rPr>
        <w:t>Properly configure</w:t>
      </w:r>
      <w:r w:rsidR="00C554A7">
        <w:t xml:space="preserve"> </w:t>
      </w:r>
      <w:r>
        <w:rPr>
          <w:rFonts w:hint="eastAsia"/>
        </w:rPr>
        <w:t>(by switches) target device to run on FLASH_APP mode.</w:t>
      </w:r>
    </w:p>
    <w:p w14:paraId="5043CA49" w14:textId="25B3E74C" w:rsidR="00251040" w:rsidRPr="00291B77" w:rsidRDefault="00251040" w:rsidP="00251040">
      <w:pPr>
        <w:pStyle w:val="ListParagraph"/>
        <w:ind w:left="786"/>
      </w:pPr>
      <w:r>
        <w:rPr>
          <w:rFonts w:hint="eastAsia"/>
          <w:b/>
        </w:rPr>
        <w:t xml:space="preserve"> </w:t>
      </w:r>
      <w:r w:rsidRPr="00F07B3B">
        <w:rPr>
          <w:b/>
          <w:color w:val="FF0000"/>
        </w:rPr>
        <w:t xml:space="preserve">➁ </w:t>
      </w:r>
      <w:r>
        <w:rPr>
          <w:rFonts w:hint="eastAsia"/>
        </w:rPr>
        <w:t xml:space="preserve">Wire the computer to the </w:t>
      </w:r>
      <w:r>
        <w:t>“</w:t>
      </w:r>
      <w:r>
        <w:rPr>
          <w:rFonts w:hint="eastAsia"/>
        </w:rPr>
        <w:t>USB</w:t>
      </w:r>
      <w:r>
        <w:t>”</w:t>
      </w:r>
      <w:r>
        <w:rPr>
          <w:rFonts w:hint="eastAsia"/>
        </w:rPr>
        <w:t xml:space="preserve"> connector</w:t>
      </w:r>
      <w:r w:rsidR="00C554A7">
        <w:t xml:space="preserve"> </w:t>
      </w:r>
      <w:r>
        <w:rPr>
          <w:rFonts w:hint="eastAsia"/>
        </w:rPr>
        <w:t xml:space="preserve">(a physical micro USB </w:t>
      </w:r>
      <w:r>
        <w:t>receptacle</w:t>
      </w:r>
      <w:r>
        <w:rPr>
          <w:rFonts w:hint="eastAsia"/>
        </w:rPr>
        <w:t xml:space="preserve"> with </w:t>
      </w:r>
      <w:r>
        <w:t>“</w:t>
      </w:r>
      <w:r>
        <w:rPr>
          <w:rFonts w:hint="eastAsia"/>
        </w:rPr>
        <w:t>USB</w:t>
      </w:r>
      <w:r>
        <w:t>”</w:t>
      </w:r>
      <w:r>
        <w:rPr>
          <w:rFonts w:hint="eastAsia"/>
        </w:rPr>
        <w:t xml:space="preserve"> printed nearby) of the target EVB.</w:t>
      </w:r>
    </w:p>
    <w:p w14:paraId="53B421B8" w14:textId="795FB5A3" w:rsidR="00251040" w:rsidRDefault="00251040" w:rsidP="00251040">
      <w:pPr>
        <w:pStyle w:val="NoSpacing"/>
        <w:numPr>
          <w:ilvl w:val="0"/>
          <w:numId w:val="25"/>
        </w:numPr>
      </w:pPr>
      <w:r>
        <w:rPr>
          <w:rFonts w:hint="eastAsia"/>
        </w:rPr>
        <w:t>FlashHeader_Config.ini Editi</w:t>
      </w:r>
      <w:r w:rsidR="00C554A7">
        <w:t xml:space="preserve">ng </w:t>
      </w:r>
      <w:r>
        <w:rPr>
          <w:rFonts w:hint="eastAsia"/>
        </w:rPr>
        <w:t>(B</w:t>
      </w:r>
      <w:r w:rsidR="00AA662B">
        <w:t>M83</w:t>
      </w:r>
      <w:r>
        <w:rPr>
          <w:rFonts w:hint="eastAsia"/>
        </w:rPr>
        <w:t xml:space="preserve"> only)</w:t>
      </w:r>
    </w:p>
    <w:p w14:paraId="407E6975" w14:textId="77777777" w:rsidR="00251040" w:rsidRDefault="00251040" w:rsidP="00251040">
      <w:pPr>
        <w:pStyle w:val="NoSpacing"/>
        <w:ind w:left="720"/>
      </w:pPr>
      <w:r>
        <w:rPr>
          <w:rFonts w:hint="eastAsia"/>
        </w:rPr>
        <w:t xml:space="preserve">For </w:t>
      </w:r>
      <w:r w:rsidR="00AA662B">
        <w:t>BM83</w:t>
      </w:r>
      <w:r>
        <w:rPr>
          <w:rFonts w:hint="eastAsia"/>
        </w:rPr>
        <w:t xml:space="preserve"> flash update, the INI file is stored as FlashHeader_Config.ini that </w:t>
      </w:r>
      <w:r>
        <w:t>contains</w:t>
      </w:r>
      <w:r>
        <w:rPr>
          <w:rFonts w:hint="eastAsia"/>
        </w:rPr>
        <w:t xml:space="preserve"> information of flash address offset values of 8051 firmware code and DSP code. Please </w:t>
      </w:r>
      <w:r>
        <w:t>follow</w:t>
      </w:r>
      <w:r>
        <w:rPr>
          <w:rFonts w:hint="eastAsia"/>
        </w:rPr>
        <w:t xml:space="preserve"> steps below to edit FlashHeader_Config.ini.</w:t>
      </w:r>
      <w:r>
        <w:t xml:space="preserve"> Until now, settings in </w:t>
      </w:r>
      <w:r>
        <w:rPr>
          <w:rFonts w:hint="eastAsia"/>
        </w:rPr>
        <w:t>FlashHeader_Config.ini</w:t>
      </w:r>
      <w:r>
        <w:t xml:space="preserve"> don’t be changed only if the flash layout has been changed. </w:t>
      </w:r>
    </w:p>
    <w:p w14:paraId="4CA090A2" w14:textId="77777777" w:rsidR="00251040" w:rsidRDefault="00251040" w:rsidP="00251040">
      <w:pPr>
        <w:ind w:left="720"/>
      </w:pPr>
      <w:r w:rsidRPr="000E5FFD">
        <w:t>Do not change any contents in</w:t>
      </w:r>
      <w:r w:rsidRPr="00810F39">
        <w:rPr>
          <w:b/>
        </w:rPr>
        <w:t xml:space="preserve"> </w:t>
      </w:r>
      <w:r w:rsidRPr="00810F39">
        <w:rPr>
          <w:rFonts w:hint="eastAsia"/>
          <w:b/>
        </w:rPr>
        <w:t>[</w:t>
      </w:r>
      <w:proofErr w:type="spellStart"/>
      <w:r w:rsidRPr="00810F39">
        <w:rPr>
          <w:rFonts w:hint="eastAsia"/>
          <w:b/>
        </w:rPr>
        <w:t>FlashHeader</w:t>
      </w:r>
      <w:proofErr w:type="spellEnd"/>
      <w:r w:rsidRPr="00810F39">
        <w:rPr>
          <w:rFonts w:hint="eastAsia"/>
          <w:b/>
        </w:rPr>
        <w:t>]</w:t>
      </w:r>
      <w:r>
        <w:rPr>
          <w:rFonts w:hint="eastAsia"/>
        </w:rPr>
        <w:t xml:space="preserve">, </w:t>
      </w:r>
      <w:r w:rsidRPr="00810F39">
        <w:rPr>
          <w:rFonts w:hint="eastAsia"/>
          <w:b/>
        </w:rPr>
        <w:t>[IB_FW]</w:t>
      </w:r>
      <w:r>
        <w:t xml:space="preserve">, </w:t>
      </w:r>
      <w:r w:rsidRPr="00810F39">
        <w:rPr>
          <w:rFonts w:hint="eastAsia"/>
          <w:b/>
        </w:rPr>
        <w:t>[</w:t>
      </w:r>
      <w:proofErr w:type="spellStart"/>
      <w:r w:rsidRPr="00810F39">
        <w:rPr>
          <w:rFonts w:hint="eastAsia"/>
          <w:b/>
        </w:rPr>
        <w:t>IB_FW_FileDescriptor</w:t>
      </w:r>
      <w:proofErr w:type="spellEnd"/>
      <w:r w:rsidRPr="00810F39">
        <w:rPr>
          <w:rFonts w:hint="eastAsia"/>
          <w:b/>
        </w:rPr>
        <w:t>]</w:t>
      </w:r>
      <w:r w:rsidRPr="00810F39">
        <w:rPr>
          <w:b/>
        </w:rPr>
        <w:t xml:space="preserve"> </w:t>
      </w:r>
      <w:r>
        <w:t xml:space="preserve">and </w:t>
      </w:r>
      <w:r w:rsidRPr="00810F39">
        <w:rPr>
          <w:b/>
        </w:rPr>
        <w:t>[</w:t>
      </w:r>
      <w:proofErr w:type="spellStart"/>
      <w:r w:rsidRPr="00810F39">
        <w:rPr>
          <w:b/>
        </w:rPr>
        <w:t>IB_DSP_Descriptor</w:t>
      </w:r>
      <w:proofErr w:type="spellEnd"/>
      <w:r w:rsidRPr="00810F39">
        <w:rPr>
          <w:b/>
        </w:rPr>
        <w:t>]</w:t>
      </w:r>
      <w:r>
        <w:rPr>
          <w:rFonts w:hint="eastAsia"/>
        </w:rPr>
        <w:t>.</w:t>
      </w:r>
    </w:p>
    <w:p w14:paraId="46D97C9B" w14:textId="77777777" w:rsidR="00251040" w:rsidRDefault="00251040" w:rsidP="00251040">
      <w:pPr>
        <w:pStyle w:val="NoSpacing"/>
        <w:numPr>
          <w:ilvl w:val="0"/>
          <w:numId w:val="25"/>
        </w:numPr>
      </w:pPr>
      <w:r>
        <w:rPr>
          <w:rFonts w:hint="eastAsia"/>
        </w:rPr>
        <w:t xml:space="preserve">Launch </w:t>
      </w:r>
      <w:proofErr w:type="spellStart"/>
      <w:r>
        <w:rPr>
          <w:rFonts w:hint="eastAsia"/>
        </w:rPr>
        <w:t>isUpdate</w:t>
      </w:r>
      <w:proofErr w:type="spellEnd"/>
      <w:r>
        <w:rPr>
          <w:rFonts w:hint="eastAsia"/>
        </w:rPr>
        <w:t xml:space="preserve"> tool and Configure COM port settings in </w:t>
      </w:r>
      <w:r>
        <w:t>“</w:t>
      </w:r>
      <w:r w:rsidRPr="00594E52">
        <w:rPr>
          <w:rFonts w:hint="eastAsia"/>
          <w:b/>
        </w:rPr>
        <w:t>Access Port</w:t>
      </w:r>
      <w:r>
        <w:rPr>
          <w:b/>
        </w:rPr>
        <w:t>”</w:t>
      </w:r>
      <w:r>
        <w:rPr>
          <w:rFonts w:hint="eastAsia"/>
        </w:rPr>
        <w:t xml:space="preserve"> area: </w:t>
      </w:r>
    </w:p>
    <w:p w14:paraId="208E1369" w14:textId="77777777" w:rsidR="00251040" w:rsidRDefault="00251040" w:rsidP="00251040">
      <w:pPr>
        <w:ind w:left="785"/>
      </w:pPr>
      <w:r>
        <w:rPr>
          <w:rFonts w:hint="eastAsia"/>
          <w:noProof/>
        </w:rPr>
        <w:drawing>
          <wp:anchor distT="0" distB="0" distL="114300" distR="114300" simplePos="0" relativeHeight="251656704" behindDoc="1" locked="0" layoutInCell="1" allowOverlap="1" wp14:anchorId="4CF3A5E7" wp14:editId="1C0FDCBB">
            <wp:simplePos x="0" y="0"/>
            <wp:positionH relativeFrom="column">
              <wp:posOffset>3958736</wp:posOffset>
            </wp:positionH>
            <wp:positionV relativeFrom="paragraph">
              <wp:posOffset>66675</wp:posOffset>
            </wp:positionV>
            <wp:extent cx="1986280" cy="551180"/>
            <wp:effectExtent l="0" t="0" r="0" b="1270"/>
            <wp:wrapTight wrapText="bothSides">
              <wp:wrapPolygon edited="0">
                <wp:start x="4765" y="0"/>
                <wp:lineTo x="0" y="2986"/>
                <wp:lineTo x="0" y="20903"/>
                <wp:lineTo x="21338" y="20903"/>
                <wp:lineTo x="21338" y="2986"/>
                <wp:lineTo x="15537" y="0"/>
                <wp:lineTo x="4765" y="0"/>
              </wp:wrapPolygon>
            </wp:wrapTight>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986280" cy="551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rPr>
        <w:t xml:space="preserve"> </w:t>
      </w:r>
      <w:r w:rsidRPr="00F07B3B">
        <w:rPr>
          <w:b/>
          <w:color w:val="FF0000"/>
        </w:rPr>
        <w:t xml:space="preserve">➀ </w:t>
      </w:r>
      <w:r>
        <w:rPr>
          <w:rFonts w:hint="eastAsia"/>
        </w:rPr>
        <w:t>Select "</w:t>
      </w:r>
      <w:r w:rsidRPr="00BF70A0">
        <w:rPr>
          <w:rFonts w:hint="eastAsia"/>
          <w:b/>
        </w:rPr>
        <w:t>USB</w:t>
      </w:r>
      <w:r>
        <w:rPr>
          <w:rFonts w:hint="eastAsia"/>
          <w:b/>
        </w:rPr>
        <w:t xml:space="preserve"> </w:t>
      </w:r>
      <w:r w:rsidRPr="00BF70A0">
        <w:rPr>
          <w:rFonts w:hint="eastAsia"/>
          <w:b/>
        </w:rPr>
        <w:t>HID</w:t>
      </w:r>
      <w:r>
        <w:rPr>
          <w:rFonts w:hint="eastAsia"/>
        </w:rPr>
        <w:t xml:space="preserve">" in </w:t>
      </w:r>
      <w:r>
        <w:t>“</w:t>
      </w:r>
      <w:r w:rsidRPr="00FE0B8D">
        <w:rPr>
          <w:rFonts w:hint="eastAsia"/>
          <w:b/>
        </w:rPr>
        <w:t>port</w:t>
      </w:r>
      <w:r>
        <w:rPr>
          <w:b/>
        </w:rPr>
        <w:t>”</w:t>
      </w:r>
      <w:r>
        <w:rPr>
          <w:rFonts w:hint="eastAsia"/>
          <w:b/>
        </w:rPr>
        <w:t xml:space="preserve"> </w:t>
      </w:r>
      <w:r w:rsidRPr="00FB7215">
        <w:t>drop down menu</w:t>
      </w:r>
      <w:r>
        <w:rPr>
          <w:rFonts w:hint="eastAsia"/>
        </w:rPr>
        <w:t>.</w:t>
      </w:r>
    </w:p>
    <w:p w14:paraId="058B7977" w14:textId="77777777" w:rsidR="00251040" w:rsidRDefault="00251040" w:rsidP="00251040">
      <w:pPr>
        <w:ind w:left="785"/>
      </w:pPr>
      <w:r>
        <w:rPr>
          <w:rFonts w:hint="eastAsia"/>
          <w:b/>
        </w:rPr>
        <w:t xml:space="preserve"> </w:t>
      </w:r>
      <w:r w:rsidRPr="00F07B3B">
        <w:rPr>
          <w:b/>
          <w:color w:val="FF0000"/>
        </w:rPr>
        <w:t>➁</w:t>
      </w:r>
      <w:r>
        <w:rPr>
          <w:rFonts w:hint="eastAsia"/>
          <w:b/>
          <w:color w:val="FF0000"/>
        </w:rPr>
        <w:t xml:space="preserve"> </w:t>
      </w:r>
      <w:r>
        <w:rPr>
          <w:rFonts w:hint="eastAsia"/>
        </w:rPr>
        <w:t xml:space="preserve">Select correct number of image files in </w:t>
      </w:r>
      <w:r>
        <w:t>“</w:t>
      </w:r>
      <w:r w:rsidRPr="00FF6317">
        <w:rPr>
          <w:rFonts w:hint="eastAsia"/>
          <w:b/>
        </w:rPr>
        <w:t>image num</w:t>
      </w:r>
      <w:r>
        <w:rPr>
          <w:b/>
        </w:rPr>
        <w:t>”</w:t>
      </w:r>
      <w:r w:rsidRPr="000F649B">
        <w:rPr>
          <w:rFonts w:hint="eastAsia"/>
        </w:rPr>
        <w:t xml:space="preserve"> </w:t>
      </w:r>
      <w:r w:rsidRPr="00365994">
        <w:rPr>
          <w:rFonts w:hint="eastAsia"/>
        </w:rPr>
        <w:t>drop down menu</w:t>
      </w:r>
      <w:r>
        <w:rPr>
          <w:rFonts w:hint="eastAsia"/>
        </w:rPr>
        <w:t>.</w:t>
      </w:r>
    </w:p>
    <w:p w14:paraId="52BF874C" w14:textId="77777777" w:rsidR="00251040" w:rsidRDefault="00251040" w:rsidP="00251040">
      <w:pPr>
        <w:pStyle w:val="NoSpacing"/>
        <w:numPr>
          <w:ilvl w:val="0"/>
          <w:numId w:val="25"/>
        </w:numPr>
      </w:pPr>
      <w:r>
        <w:rPr>
          <w:rFonts w:hint="eastAsia"/>
          <w:noProof/>
        </w:rPr>
        <w:drawing>
          <wp:anchor distT="0" distB="0" distL="114300" distR="114300" simplePos="0" relativeHeight="251658752" behindDoc="1" locked="0" layoutInCell="1" allowOverlap="1" wp14:anchorId="6C9D3E40" wp14:editId="7903ED83">
            <wp:simplePos x="0" y="0"/>
            <wp:positionH relativeFrom="margin">
              <wp:align>right</wp:align>
            </wp:positionH>
            <wp:positionV relativeFrom="paragraph">
              <wp:posOffset>137355</wp:posOffset>
            </wp:positionV>
            <wp:extent cx="751840" cy="652780"/>
            <wp:effectExtent l="0" t="0" r="0" b="0"/>
            <wp:wrapTight wrapText="bothSides">
              <wp:wrapPolygon edited="0">
                <wp:start x="15872" y="0"/>
                <wp:lineTo x="0" y="3152"/>
                <wp:lineTo x="0" y="18280"/>
                <wp:lineTo x="16419" y="20802"/>
                <wp:lineTo x="20250" y="20802"/>
                <wp:lineTo x="20797" y="19541"/>
                <wp:lineTo x="20797" y="0"/>
                <wp:lineTo x="15872" y="0"/>
              </wp:wrapPolygon>
            </wp:wrapTight>
            <wp:docPr id="1454"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75184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Configure </w:t>
      </w:r>
      <w:r w:rsidRPr="00594E52">
        <w:rPr>
          <w:rFonts w:hint="eastAsia"/>
          <w:b/>
        </w:rPr>
        <w:t>Memory Type</w:t>
      </w:r>
      <w:r>
        <w:rPr>
          <w:rFonts w:hint="eastAsia"/>
        </w:rPr>
        <w:t>:</w:t>
      </w:r>
    </w:p>
    <w:p w14:paraId="18B649E0" w14:textId="77777777" w:rsidR="00251040" w:rsidRDefault="00251040" w:rsidP="00251040">
      <w:pPr>
        <w:ind w:left="186" w:firstLine="534"/>
      </w:pPr>
      <w:r>
        <w:rPr>
          <w:rFonts w:hint="eastAsia"/>
          <w:b/>
        </w:rPr>
        <w:t xml:space="preserve">  </w:t>
      </w:r>
      <w:r w:rsidRPr="00F07B3B">
        <w:rPr>
          <w:b/>
          <w:color w:val="FF0000"/>
        </w:rPr>
        <w:t>➂</w:t>
      </w:r>
      <w:r>
        <w:rPr>
          <w:rFonts w:hint="eastAsia"/>
          <w:b/>
        </w:rPr>
        <w:t xml:space="preserve"> </w:t>
      </w:r>
      <w:r>
        <w:rPr>
          <w:rFonts w:hint="eastAsia"/>
        </w:rPr>
        <w:t>Select "</w:t>
      </w:r>
      <w:r w:rsidRPr="00FE0B8D">
        <w:rPr>
          <w:rFonts w:hint="eastAsia"/>
          <w:b/>
        </w:rPr>
        <w:t>flash</w:t>
      </w:r>
      <w:r>
        <w:rPr>
          <w:rFonts w:hint="eastAsia"/>
        </w:rPr>
        <w:t xml:space="preserve">" in </w:t>
      </w:r>
      <w:r>
        <w:t>“</w:t>
      </w:r>
      <w:r w:rsidRPr="00FE0B8D">
        <w:rPr>
          <w:rFonts w:hint="eastAsia"/>
          <w:b/>
        </w:rPr>
        <w:t>memory</w:t>
      </w:r>
      <w:r>
        <w:rPr>
          <w:b/>
        </w:rPr>
        <w:t>”</w:t>
      </w:r>
      <w:r w:rsidRPr="000F649B">
        <w:rPr>
          <w:rFonts w:hint="eastAsia"/>
        </w:rPr>
        <w:t xml:space="preserve"> </w:t>
      </w:r>
      <w:r w:rsidRPr="00365994">
        <w:rPr>
          <w:rFonts w:hint="eastAsia"/>
        </w:rPr>
        <w:t>drop down menu</w:t>
      </w:r>
      <w:r>
        <w:rPr>
          <w:rFonts w:hint="eastAsia"/>
        </w:rPr>
        <w:t xml:space="preserve">. </w:t>
      </w:r>
    </w:p>
    <w:p w14:paraId="243CD2FE" w14:textId="77777777" w:rsidR="00251040" w:rsidRDefault="00251040" w:rsidP="00251040">
      <w:pPr>
        <w:ind w:firstLine="720"/>
      </w:pPr>
      <w:r>
        <w:rPr>
          <w:rFonts w:hint="eastAsia"/>
          <w:b/>
        </w:rPr>
        <w:t xml:space="preserve">  </w:t>
      </w:r>
      <w:r w:rsidRPr="00F07B3B">
        <w:rPr>
          <w:b/>
          <w:color w:val="FF0000"/>
        </w:rPr>
        <w:t>➃</w:t>
      </w:r>
      <w:r>
        <w:rPr>
          <w:rFonts w:hint="eastAsia"/>
          <w:b/>
        </w:rPr>
        <w:t xml:space="preserve"> </w:t>
      </w:r>
      <w:r>
        <w:rPr>
          <w:rFonts w:hint="eastAsia"/>
        </w:rPr>
        <w:t>Select "</w:t>
      </w:r>
      <w:r>
        <w:rPr>
          <w:b/>
        </w:rPr>
        <w:t>Serial</w:t>
      </w:r>
      <w:r w:rsidRPr="00FE0B8D">
        <w:rPr>
          <w:rFonts w:hint="eastAsia"/>
          <w:b/>
        </w:rPr>
        <w:t xml:space="preserve"> flash</w:t>
      </w:r>
      <w:r>
        <w:rPr>
          <w:b/>
        </w:rPr>
        <w:t>”</w:t>
      </w:r>
      <w:r>
        <w:rPr>
          <w:rFonts w:hint="eastAsia"/>
        </w:rPr>
        <w:t xml:space="preserve"> in </w:t>
      </w:r>
      <w:r>
        <w:t>“</w:t>
      </w:r>
      <w:r w:rsidRPr="00FE0B8D">
        <w:rPr>
          <w:rFonts w:hint="eastAsia"/>
          <w:b/>
        </w:rPr>
        <w:t>subtype</w:t>
      </w:r>
      <w:r>
        <w:rPr>
          <w:b/>
        </w:rPr>
        <w:t>”</w:t>
      </w:r>
      <w:r w:rsidRPr="000F649B">
        <w:rPr>
          <w:rFonts w:hint="eastAsia"/>
        </w:rPr>
        <w:t xml:space="preserve"> </w:t>
      </w:r>
      <w:r w:rsidRPr="00365994">
        <w:rPr>
          <w:rFonts w:hint="eastAsia"/>
        </w:rPr>
        <w:t>drop down menu</w:t>
      </w:r>
      <w:r>
        <w:rPr>
          <w:rFonts w:hint="eastAsia"/>
        </w:rPr>
        <w:t>.</w:t>
      </w:r>
    </w:p>
    <w:p w14:paraId="4C773217" w14:textId="77777777" w:rsidR="00251040" w:rsidRDefault="00251040" w:rsidP="00251040">
      <w:pPr>
        <w:pStyle w:val="NoSpacing"/>
        <w:numPr>
          <w:ilvl w:val="0"/>
          <w:numId w:val="25"/>
        </w:numPr>
      </w:pPr>
      <w:r>
        <w:rPr>
          <w:rFonts w:hint="eastAsia"/>
        </w:rPr>
        <w:t>Flash Upgrade:</w:t>
      </w:r>
    </w:p>
    <w:p w14:paraId="13C971B4" w14:textId="7CE89611" w:rsidR="00251040" w:rsidRDefault="00B94238" w:rsidP="00251040">
      <w:pPr>
        <w:ind w:left="131" w:firstLine="720"/>
      </w:pPr>
      <w:r>
        <w:rPr>
          <w:rFonts w:hint="eastAsia"/>
          <w:noProof/>
        </w:rPr>
        <w:drawing>
          <wp:anchor distT="0" distB="0" distL="114300" distR="114300" simplePos="0" relativeHeight="251661824" behindDoc="1" locked="0" layoutInCell="1" allowOverlap="1" wp14:anchorId="6D20FB13" wp14:editId="1E15B4FC">
            <wp:simplePos x="0" y="0"/>
            <wp:positionH relativeFrom="margin">
              <wp:align>right</wp:align>
            </wp:positionH>
            <wp:positionV relativeFrom="paragraph">
              <wp:posOffset>44401</wp:posOffset>
            </wp:positionV>
            <wp:extent cx="1847215" cy="537845"/>
            <wp:effectExtent l="0" t="0" r="635" b="0"/>
            <wp:wrapTight wrapText="bothSides">
              <wp:wrapPolygon edited="0">
                <wp:start x="19380" y="0"/>
                <wp:lineTo x="0" y="3825"/>
                <wp:lineTo x="0" y="20656"/>
                <wp:lineTo x="21385" y="20656"/>
                <wp:lineTo x="21385" y="0"/>
                <wp:lineTo x="19380" y="0"/>
              </wp:wrapPolygon>
            </wp:wrapTight>
            <wp:docPr id="1455"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847215" cy="537845"/>
                    </a:xfrm>
                    <a:prstGeom prst="rect">
                      <a:avLst/>
                    </a:prstGeom>
                    <a:noFill/>
                    <a:ln>
                      <a:noFill/>
                    </a:ln>
                  </pic:spPr>
                </pic:pic>
              </a:graphicData>
            </a:graphic>
            <wp14:sizeRelH relativeFrom="page">
              <wp14:pctWidth>0</wp14:pctWidth>
            </wp14:sizeRelH>
            <wp14:sizeRelV relativeFrom="page">
              <wp14:pctHeight>0</wp14:pctHeight>
            </wp14:sizeRelV>
          </wp:anchor>
        </w:drawing>
      </w:r>
      <w:r w:rsidR="00251040" w:rsidRPr="00F07B3B">
        <w:rPr>
          <w:b/>
          <w:color w:val="FF0000"/>
        </w:rPr>
        <w:t>➄</w:t>
      </w:r>
      <w:r w:rsidR="00251040">
        <w:rPr>
          <w:rFonts w:hint="eastAsia"/>
          <w:b/>
        </w:rPr>
        <w:t xml:space="preserve"> </w:t>
      </w:r>
      <w:r w:rsidR="00251040">
        <w:rPr>
          <w:rFonts w:hint="eastAsia"/>
        </w:rPr>
        <w:t xml:space="preserve">Click </w:t>
      </w:r>
      <w:r w:rsidR="00251040">
        <w:t>“</w:t>
      </w:r>
      <w:r w:rsidR="00251040" w:rsidRPr="00F85AB2">
        <w:rPr>
          <w:rFonts w:hint="eastAsia"/>
          <w:b/>
        </w:rPr>
        <w:t>Connect</w:t>
      </w:r>
      <w:r w:rsidR="00251040">
        <w:rPr>
          <w:b/>
        </w:rPr>
        <w:t>”</w:t>
      </w:r>
      <w:r w:rsidR="00251040">
        <w:rPr>
          <w:rFonts w:hint="eastAsia"/>
        </w:rPr>
        <w:t xml:space="preserve"> button</w:t>
      </w:r>
    </w:p>
    <w:p w14:paraId="321BB599" w14:textId="2790E687" w:rsidR="00251040" w:rsidRDefault="00251040" w:rsidP="00251040">
      <w:pPr>
        <w:ind w:left="851"/>
      </w:pPr>
      <w:r>
        <w:rPr>
          <w:rFonts w:hint="eastAsia"/>
        </w:rPr>
        <w:t xml:space="preserve">Once USB connection has been established successfully, all buttons in </w:t>
      </w:r>
      <w:r>
        <w:t>“</w:t>
      </w:r>
      <w:r w:rsidRPr="00594E52">
        <w:rPr>
          <w:rFonts w:hint="eastAsia"/>
          <w:b/>
        </w:rPr>
        <w:t>Flash</w:t>
      </w:r>
      <w:r>
        <w:rPr>
          <w:rFonts w:hint="eastAsia"/>
          <w:b/>
        </w:rPr>
        <w:t xml:space="preserve"> Update</w:t>
      </w:r>
      <w:r w:rsidRPr="00594E52">
        <w:rPr>
          <w:rFonts w:hint="eastAsia"/>
          <w:b/>
        </w:rPr>
        <w:t>/Dump</w:t>
      </w:r>
      <w:r>
        <w:rPr>
          <w:b/>
        </w:rPr>
        <w:t>”</w:t>
      </w:r>
      <w:r>
        <w:rPr>
          <w:rFonts w:hint="eastAsia"/>
        </w:rPr>
        <w:t xml:space="preserve"> area are activated.</w:t>
      </w:r>
    </w:p>
    <w:p w14:paraId="6C1272B1" w14:textId="77777777" w:rsidR="00251040" w:rsidRDefault="00251040" w:rsidP="00251040">
      <w:pPr>
        <w:ind w:left="785"/>
      </w:pPr>
      <w:r>
        <w:rPr>
          <w:rFonts w:hint="eastAsia"/>
          <w:b/>
        </w:rPr>
        <w:t xml:space="preserve"> </w:t>
      </w:r>
      <w:r w:rsidRPr="00F07B3B">
        <w:rPr>
          <w:b/>
          <w:color w:val="FF0000"/>
        </w:rPr>
        <w:t>➅</w:t>
      </w:r>
      <w:r>
        <w:rPr>
          <w:rFonts w:hint="eastAsia"/>
          <w:b/>
        </w:rPr>
        <w:t xml:space="preserve"> </w:t>
      </w:r>
      <w:r>
        <w:rPr>
          <w:rFonts w:hint="eastAsia"/>
        </w:rPr>
        <w:t xml:space="preserve">After clicking the upper </w:t>
      </w:r>
      <w:r>
        <w:t>“</w:t>
      </w:r>
      <w:r w:rsidRPr="00594E52">
        <w:rPr>
          <w:rFonts w:hint="eastAsia"/>
          <w:b/>
        </w:rPr>
        <w:t>Browse</w:t>
      </w:r>
      <w:r>
        <w:rPr>
          <w:b/>
        </w:rPr>
        <w:t>”</w:t>
      </w:r>
      <w:r>
        <w:rPr>
          <w:rFonts w:hint="eastAsia"/>
        </w:rPr>
        <w:t xml:space="preserve"> button near </w:t>
      </w:r>
      <w:r>
        <w:t>“</w:t>
      </w:r>
      <w:r w:rsidRPr="00594E52">
        <w:rPr>
          <w:rFonts w:hint="eastAsia"/>
          <w:b/>
        </w:rPr>
        <w:t>Update</w:t>
      </w:r>
      <w:r>
        <w:rPr>
          <w:b/>
        </w:rPr>
        <w:t>”</w:t>
      </w:r>
      <w:r>
        <w:rPr>
          <w:rFonts w:hint="eastAsia"/>
        </w:rPr>
        <w:t xml:space="preserve"> button, a dialog will pop up for user to grab image files from PC.</w:t>
      </w:r>
    </w:p>
    <w:p w14:paraId="1AC6CE6A" w14:textId="77777777" w:rsidR="00251040" w:rsidRDefault="00251040" w:rsidP="00251040">
      <w:pPr>
        <w:ind w:left="785"/>
      </w:pPr>
      <w:r w:rsidRPr="00F07B3B">
        <w:rPr>
          <w:b/>
          <w:color w:val="FF0000"/>
        </w:rPr>
        <w:t xml:space="preserve"> ➆</w:t>
      </w:r>
      <w:r>
        <w:rPr>
          <w:rFonts w:hint="eastAsia"/>
          <w:b/>
        </w:rPr>
        <w:t xml:space="preserve"> </w:t>
      </w:r>
      <w:r>
        <w:rPr>
          <w:rFonts w:hint="eastAsia"/>
        </w:rPr>
        <w:t xml:space="preserve">Click </w:t>
      </w:r>
      <w:r>
        <w:t>“</w:t>
      </w:r>
      <w:r w:rsidRPr="00594E52">
        <w:rPr>
          <w:rFonts w:hint="eastAsia"/>
          <w:b/>
        </w:rPr>
        <w:t>Update</w:t>
      </w:r>
      <w:r>
        <w:rPr>
          <w:b/>
        </w:rPr>
        <w:t>”</w:t>
      </w:r>
      <w:r>
        <w:rPr>
          <w:rFonts w:hint="eastAsia"/>
        </w:rPr>
        <w:t xml:space="preserve"> button, then the progress bar will show real-time progress of flash updating.</w:t>
      </w:r>
    </w:p>
    <w:p w14:paraId="57E97161" w14:textId="77777777" w:rsidR="00251040" w:rsidRDefault="00251040" w:rsidP="00251040">
      <w:pPr>
        <w:jc w:val="left"/>
        <w:rPr>
          <w:i/>
          <w:sz w:val="20"/>
          <w:szCs w:val="20"/>
        </w:rPr>
      </w:pPr>
      <w:r>
        <w:rPr>
          <w:rFonts w:hint="eastAsia"/>
          <w:noProof/>
        </w:rPr>
        <w:drawing>
          <wp:anchor distT="0" distB="0" distL="114300" distR="114300" simplePos="0" relativeHeight="251660800" behindDoc="1" locked="0" layoutInCell="1" allowOverlap="1" wp14:anchorId="15513B99" wp14:editId="522C063A">
            <wp:simplePos x="0" y="0"/>
            <wp:positionH relativeFrom="column">
              <wp:posOffset>805815</wp:posOffset>
            </wp:positionH>
            <wp:positionV relativeFrom="paragraph">
              <wp:posOffset>71120</wp:posOffset>
            </wp:positionV>
            <wp:extent cx="3837940" cy="762000"/>
            <wp:effectExtent l="0" t="0" r="0" b="0"/>
            <wp:wrapTight wrapText="bothSides">
              <wp:wrapPolygon edited="0">
                <wp:start x="17583" y="0"/>
                <wp:lineTo x="0" y="4320"/>
                <wp:lineTo x="0" y="21060"/>
                <wp:lineTo x="21443" y="21060"/>
                <wp:lineTo x="21443" y="2700"/>
                <wp:lineTo x="21121" y="0"/>
                <wp:lineTo x="17583" y="0"/>
              </wp:wrapPolygon>
            </wp:wrapTight>
            <wp:docPr id="1456"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383794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br w:type="page"/>
      </w:r>
    </w:p>
    <w:p w14:paraId="31AF6AE9" w14:textId="77777777" w:rsidR="00251040" w:rsidRDefault="00251040" w:rsidP="00251040">
      <w:pPr>
        <w:pStyle w:val="Caption"/>
        <w:jc w:val="center"/>
        <w:rPr>
          <w:i/>
        </w:rPr>
      </w:pPr>
    </w:p>
    <w:p w14:paraId="31A529DD" w14:textId="77777777" w:rsidR="00251040" w:rsidRPr="00DC7C14" w:rsidRDefault="00251040" w:rsidP="00251040">
      <w:pPr>
        <w:pStyle w:val="Heading2"/>
        <w:ind w:left="992" w:hanging="567"/>
      </w:pPr>
      <w:bookmarkStart w:id="95" w:name="_Toc522539054"/>
      <w:bookmarkStart w:id="96" w:name="_Toc38028185"/>
      <w:r>
        <w:rPr>
          <w:rFonts w:hint="eastAsia"/>
        </w:rPr>
        <w:t xml:space="preserve">Flash Firmware </w:t>
      </w:r>
      <w:r>
        <w:t>Dump</w:t>
      </w:r>
      <w:r>
        <w:rPr>
          <w:rFonts w:hint="eastAsia"/>
        </w:rPr>
        <w:t xml:space="preserve"> through COM Port</w:t>
      </w:r>
      <w:bookmarkEnd w:id="95"/>
      <w:bookmarkEnd w:id="96"/>
    </w:p>
    <w:p w14:paraId="2843C61F" w14:textId="77777777" w:rsidR="00251040" w:rsidRDefault="00251040" w:rsidP="00251040">
      <w:pPr>
        <w:ind w:left="720"/>
      </w:pPr>
      <w:r>
        <w:rPr>
          <w:rFonts w:hint="eastAsia"/>
        </w:rPr>
        <w:t xml:space="preserve">Please follow the procedures described below to </w:t>
      </w:r>
      <w:r>
        <w:t>dump data from</w:t>
      </w:r>
      <w:r>
        <w:rPr>
          <w:rFonts w:hint="eastAsia"/>
        </w:rPr>
        <w:t xml:space="preserve"> flash </w:t>
      </w:r>
      <w:r>
        <w:t>firmware</w:t>
      </w:r>
      <w:r>
        <w:rPr>
          <w:rFonts w:hint="eastAsia"/>
        </w:rPr>
        <w:t xml:space="preserve"> through UART COM port.</w:t>
      </w:r>
    </w:p>
    <w:p w14:paraId="4B146E00" w14:textId="77777777" w:rsidR="00251040" w:rsidRDefault="00251040" w:rsidP="00251040">
      <w:pPr>
        <w:pStyle w:val="ListParagraph"/>
        <w:numPr>
          <w:ilvl w:val="0"/>
          <w:numId w:val="25"/>
        </w:numPr>
      </w:pPr>
      <w:r>
        <w:rPr>
          <w:rFonts w:hint="eastAsia"/>
          <w:noProof/>
        </w:rPr>
        <w:drawing>
          <wp:anchor distT="0" distB="0" distL="114300" distR="114300" simplePos="0" relativeHeight="251667968" behindDoc="1" locked="0" layoutInCell="1" allowOverlap="1" wp14:anchorId="7D4AE973" wp14:editId="618BC160">
            <wp:simplePos x="0" y="0"/>
            <wp:positionH relativeFrom="margin">
              <wp:align>right</wp:align>
            </wp:positionH>
            <wp:positionV relativeFrom="paragraph">
              <wp:posOffset>44499</wp:posOffset>
            </wp:positionV>
            <wp:extent cx="1524000" cy="1208405"/>
            <wp:effectExtent l="0" t="0" r="0" b="0"/>
            <wp:wrapTight wrapText="bothSides">
              <wp:wrapPolygon edited="0">
                <wp:start x="0" y="0"/>
                <wp:lineTo x="0" y="21112"/>
                <wp:lineTo x="21330" y="21112"/>
                <wp:lineTo x="21330" y="0"/>
                <wp:lineTo x="0" y="0"/>
              </wp:wrapPolygon>
            </wp:wrapTight>
            <wp:docPr id="1457"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0" cy="1208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Hardware Setup:</w:t>
      </w:r>
    </w:p>
    <w:p w14:paraId="69CCCE90" w14:textId="01BD162C" w:rsidR="00251040" w:rsidRDefault="00251040" w:rsidP="00251040">
      <w:pPr>
        <w:ind w:left="906"/>
      </w:pPr>
      <w:r w:rsidRPr="00F07B3B">
        <w:rPr>
          <w:b/>
          <w:color w:val="FF0000"/>
        </w:rPr>
        <w:t>➀</w:t>
      </w:r>
      <w:r>
        <w:rPr>
          <w:rFonts w:hint="eastAsia"/>
          <w:b/>
        </w:rPr>
        <w:t xml:space="preserve"> </w:t>
      </w:r>
      <w:r>
        <w:rPr>
          <w:rFonts w:hint="eastAsia"/>
        </w:rPr>
        <w:t>Properly configure</w:t>
      </w:r>
      <w:r w:rsidR="00C554A7">
        <w:t xml:space="preserve"> </w:t>
      </w:r>
      <w:r>
        <w:rPr>
          <w:rFonts w:hint="eastAsia"/>
        </w:rPr>
        <w:t>(by switches) target device to run on ROM_TEST mode.</w:t>
      </w:r>
    </w:p>
    <w:p w14:paraId="711D5EF9" w14:textId="77777777" w:rsidR="00251040" w:rsidRPr="00291B77" w:rsidRDefault="00251040" w:rsidP="00251040">
      <w:pPr>
        <w:ind w:left="906"/>
      </w:pPr>
      <w:r w:rsidRPr="00F07B3B">
        <w:rPr>
          <w:b/>
          <w:color w:val="FF0000"/>
        </w:rPr>
        <w:t>➁</w:t>
      </w:r>
      <w:r>
        <w:rPr>
          <w:rFonts w:hint="eastAsia"/>
          <w:b/>
        </w:rPr>
        <w:t xml:space="preserve"> </w:t>
      </w:r>
      <w:r>
        <w:rPr>
          <w:rFonts w:hint="eastAsia"/>
        </w:rPr>
        <w:t xml:space="preserve">Wire the computer to the </w:t>
      </w:r>
      <w:r>
        <w:t>“</w:t>
      </w:r>
      <w:r>
        <w:rPr>
          <w:rFonts w:hint="eastAsia"/>
        </w:rPr>
        <w:t>UART</w:t>
      </w:r>
      <w:r>
        <w:t>”</w:t>
      </w:r>
      <w:r>
        <w:rPr>
          <w:rFonts w:hint="eastAsia"/>
        </w:rPr>
        <w:t xml:space="preserve"> connector</w:t>
      </w:r>
      <w:r w:rsidRPr="00B1596F">
        <w:rPr>
          <w:rFonts w:hint="eastAsia"/>
        </w:rPr>
        <w:t xml:space="preserve"> </w:t>
      </w:r>
      <w:r>
        <w:rPr>
          <w:rFonts w:hint="eastAsia"/>
        </w:rPr>
        <w:t xml:space="preserve">of the target EVB (physically, it is the micro USB </w:t>
      </w:r>
      <w:r>
        <w:t>receptacle</w:t>
      </w:r>
      <w:r>
        <w:rPr>
          <w:rFonts w:hint="eastAsia"/>
        </w:rPr>
        <w:t xml:space="preserve"> with </w:t>
      </w:r>
      <w:r>
        <w:t>“</w:t>
      </w:r>
      <w:r>
        <w:rPr>
          <w:rFonts w:hint="eastAsia"/>
        </w:rPr>
        <w:t>UART</w:t>
      </w:r>
      <w:r>
        <w:t>”</w:t>
      </w:r>
      <w:r>
        <w:rPr>
          <w:rFonts w:hint="eastAsia"/>
        </w:rPr>
        <w:t xml:space="preserve"> printed nearby).</w:t>
      </w:r>
    </w:p>
    <w:p w14:paraId="0ED16F8B" w14:textId="77777777" w:rsidR="00251040" w:rsidRDefault="00251040" w:rsidP="00251040">
      <w:pPr>
        <w:pStyle w:val="NoSpacing"/>
        <w:numPr>
          <w:ilvl w:val="0"/>
          <w:numId w:val="25"/>
        </w:numPr>
      </w:pPr>
      <w:r>
        <w:rPr>
          <w:rFonts w:hint="eastAsia"/>
          <w:noProof/>
        </w:rPr>
        <w:drawing>
          <wp:anchor distT="0" distB="0" distL="114300" distR="114300" simplePos="0" relativeHeight="251665920" behindDoc="1" locked="0" layoutInCell="1" allowOverlap="1" wp14:anchorId="78AB98FF" wp14:editId="6EA44AD1">
            <wp:simplePos x="0" y="0"/>
            <wp:positionH relativeFrom="margin">
              <wp:align>right</wp:align>
            </wp:positionH>
            <wp:positionV relativeFrom="paragraph">
              <wp:posOffset>324583</wp:posOffset>
            </wp:positionV>
            <wp:extent cx="1525905" cy="577215"/>
            <wp:effectExtent l="0" t="0" r="0" b="0"/>
            <wp:wrapTight wrapText="bothSides">
              <wp:wrapPolygon edited="0">
                <wp:start x="4854" y="0"/>
                <wp:lineTo x="0" y="2139"/>
                <wp:lineTo x="0" y="17109"/>
                <wp:lineTo x="4854" y="20673"/>
                <wp:lineTo x="7011" y="20673"/>
                <wp:lineTo x="21303" y="17109"/>
                <wp:lineTo x="21303" y="2139"/>
                <wp:lineTo x="14831" y="0"/>
                <wp:lineTo x="4854" y="0"/>
              </wp:wrapPolygon>
            </wp:wrapTight>
            <wp:docPr id="1458"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259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Launch </w:t>
      </w:r>
      <w:proofErr w:type="spellStart"/>
      <w:r>
        <w:rPr>
          <w:rFonts w:hint="eastAsia"/>
        </w:rPr>
        <w:t>isUpdate</w:t>
      </w:r>
      <w:proofErr w:type="spellEnd"/>
      <w:r>
        <w:rPr>
          <w:rFonts w:hint="eastAsia"/>
        </w:rPr>
        <w:t xml:space="preserve"> tool and Configure COM port settings in </w:t>
      </w:r>
      <w:r>
        <w:t>“</w:t>
      </w:r>
      <w:r w:rsidRPr="00594E52">
        <w:rPr>
          <w:rFonts w:hint="eastAsia"/>
          <w:b/>
        </w:rPr>
        <w:t>Access Port</w:t>
      </w:r>
      <w:r>
        <w:rPr>
          <w:b/>
        </w:rPr>
        <w:t>”</w:t>
      </w:r>
      <w:r>
        <w:rPr>
          <w:rFonts w:hint="eastAsia"/>
        </w:rPr>
        <w:t xml:space="preserve"> area: </w:t>
      </w:r>
    </w:p>
    <w:p w14:paraId="13B0EF5B" w14:textId="77777777" w:rsidR="00251040" w:rsidRDefault="00251040" w:rsidP="00251040">
      <w:pPr>
        <w:ind w:left="906"/>
      </w:pPr>
      <w:r w:rsidRPr="00F07B3B">
        <w:rPr>
          <w:b/>
          <w:color w:val="FF0000"/>
        </w:rPr>
        <w:t>➀</w:t>
      </w:r>
      <w:r>
        <w:rPr>
          <w:b/>
          <w:color w:val="FF0000"/>
        </w:rPr>
        <w:t xml:space="preserve"> </w:t>
      </w:r>
      <w:r>
        <w:rPr>
          <w:rFonts w:hint="eastAsia"/>
        </w:rPr>
        <w:t xml:space="preserve">Select correct port </w:t>
      </w:r>
      <w:proofErr w:type="gramStart"/>
      <w:r>
        <w:rPr>
          <w:rFonts w:hint="eastAsia"/>
        </w:rPr>
        <w:t>number(</w:t>
      </w:r>
      <w:proofErr w:type="gramEnd"/>
      <w:r>
        <w:rPr>
          <w:rFonts w:hint="eastAsia"/>
        </w:rPr>
        <w:t xml:space="preserve">check your computer with the COM port number assigned for the target device) in </w:t>
      </w:r>
      <w:r>
        <w:t>“</w:t>
      </w:r>
      <w:r w:rsidRPr="00FE0B8D">
        <w:rPr>
          <w:rFonts w:hint="eastAsia"/>
          <w:b/>
        </w:rPr>
        <w:t>port</w:t>
      </w:r>
      <w:r>
        <w:rPr>
          <w:b/>
        </w:rPr>
        <w:t>”</w:t>
      </w:r>
      <w:r>
        <w:rPr>
          <w:rFonts w:hint="eastAsia"/>
          <w:b/>
        </w:rPr>
        <w:t xml:space="preserve"> </w:t>
      </w:r>
      <w:r w:rsidRPr="00FB7215">
        <w:t>drop down menu</w:t>
      </w:r>
      <w:r>
        <w:rPr>
          <w:rFonts w:hint="eastAsia"/>
        </w:rPr>
        <w:t>.</w:t>
      </w:r>
    </w:p>
    <w:p w14:paraId="05DB30F5" w14:textId="77777777" w:rsidR="00251040" w:rsidRPr="00F07B3B" w:rsidRDefault="00251040" w:rsidP="00251040">
      <w:pPr>
        <w:ind w:left="906"/>
        <w:rPr>
          <w:color w:val="FF0000"/>
        </w:rPr>
      </w:pPr>
      <w:r w:rsidRPr="00F07B3B">
        <w:rPr>
          <w:b/>
          <w:color w:val="FF0000"/>
        </w:rPr>
        <w:t xml:space="preserve">➁ </w:t>
      </w:r>
      <w:r>
        <w:rPr>
          <w:rFonts w:hint="eastAsia"/>
        </w:rPr>
        <w:t xml:space="preserve">Assign </w:t>
      </w:r>
      <w:r>
        <w:t>“</w:t>
      </w:r>
      <w:proofErr w:type="spellStart"/>
      <w:r w:rsidRPr="00FE0B8D">
        <w:rPr>
          <w:rFonts w:hint="eastAsia"/>
          <w:b/>
        </w:rPr>
        <w:t>baudrate</w:t>
      </w:r>
      <w:proofErr w:type="spellEnd"/>
      <w:r>
        <w:rPr>
          <w:b/>
        </w:rPr>
        <w:t>”</w:t>
      </w:r>
      <w:r>
        <w:rPr>
          <w:rFonts w:hint="eastAsia"/>
        </w:rPr>
        <w:t xml:space="preserve"> to "</w:t>
      </w:r>
      <w:r w:rsidRPr="00594E52">
        <w:rPr>
          <w:rFonts w:hint="eastAsia"/>
          <w:b/>
        </w:rPr>
        <w:t>115200</w:t>
      </w:r>
      <w:r>
        <w:rPr>
          <w:rFonts w:hint="eastAsia"/>
        </w:rPr>
        <w:t xml:space="preserve">". </w:t>
      </w:r>
    </w:p>
    <w:p w14:paraId="44F1D1A3" w14:textId="77777777" w:rsidR="00251040" w:rsidRDefault="00251040" w:rsidP="00251040">
      <w:pPr>
        <w:ind w:left="906"/>
      </w:pPr>
      <w:r w:rsidRPr="00F07B3B">
        <w:rPr>
          <w:b/>
          <w:color w:val="FF0000"/>
        </w:rPr>
        <w:t xml:space="preserve">➂ </w:t>
      </w:r>
      <w:r>
        <w:rPr>
          <w:rFonts w:hint="eastAsia"/>
        </w:rPr>
        <w:t xml:space="preserve">Select correct number of image files in </w:t>
      </w:r>
      <w:r>
        <w:t>“</w:t>
      </w:r>
      <w:r w:rsidRPr="00FF6317">
        <w:rPr>
          <w:rFonts w:hint="eastAsia"/>
          <w:b/>
        </w:rPr>
        <w:t>image num</w:t>
      </w:r>
      <w:r>
        <w:rPr>
          <w:b/>
        </w:rPr>
        <w:t>”</w:t>
      </w:r>
      <w:r w:rsidRPr="000F649B">
        <w:rPr>
          <w:rFonts w:hint="eastAsia"/>
        </w:rPr>
        <w:t xml:space="preserve"> </w:t>
      </w:r>
      <w:r w:rsidRPr="00365994">
        <w:rPr>
          <w:rFonts w:hint="eastAsia"/>
        </w:rPr>
        <w:t>drop down menu</w:t>
      </w:r>
      <w:r>
        <w:rPr>
          <w:rFonts w:hint="eastAsia"/>
        </w:rPr>
        <w:t>.</w:t>
      </w:r>
    </w:p>
    <w:p w14:paraId="0C04419F" w14:textId="50D16232" w:rsidR="00251040" w:rsidRDefault="00726ED4" w:rsidP="00251040">
      <w:pPr>
        <w:pStyle w:val="NoSpacing"/>
        <w:numPr>
          <w:ilvl w:val="0"/>
          <w:numId w:val="25"/>
        </w:numPr>
      </w:pPr>
      <w:r>
        <w:rPr>
          <w:rFonts w:hint="eastAsia"/>
          <w:noProof/>
        </w:rPr>
        <w:drawing>
          <wp:anchor distT="0" distB="0" distL="114300" distR="114300" simplePos="0" relativeHeight="251666944" behindDoc="1" locked="0" layoutInCell="1" allowOverlap="1" wp14:anchorId="6BC9AAEB" wp14:editId="2A1813C4">
            <wp:simplePos x="0" y="0"/>
            <wp:positionH relativeFrom="margin">
              <wp:align>right</wp:align>
            </wp:positionH>
            <wp:positionV relativeFrom="paragraph">
              <wp:posOffset>144145</wp:posOffset>
            </wp:positionV>
            <wp:extent cx="680720" cy="591185"/>
            <wp:effectExtent l="0" t="0" r="5080" b="0"/>
            <wp:wrapTight wrapText="bothSides">
              <wp:wrapPolygon edited="0">
                <wp:start x="16321" y="0"/>
                <wp:lineTo x="0" y="3480"/>
                <wp:lineTo x="0" y="18793"/>
                <wp:lineTo x="16321" y="20881"/>
                <wp:lineTo x="21157" y="20881"/>
                <wp:lineTo x="21157" y="0"/>
                <wp:lineTo x="16321" y="0"/>
              </wp:wrapPolygon>
            </wp:wrapTight>
            <wp:docPr id="1459"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680720" cy="591185"/>
                    </a:xfrm>
                    <a:prstGeom prst="rect">
                      <a:avLst/>
                    </a:prstGeom>
                    <a:noFill/>
                    <a:ln>
                      <a:noFill/>
                    </a:ln>
                  </pic:spPr>
                </pic:pic>
              </a:graphicData>
            </a:graphic>
            <wp14:sizeRelH relativeFrom="page">
              <wp14:pctWidth>0</wp14:pctWidth>
            </wp14:sizeRelH>
            <wp14:sizeRelV relativeFrom="page">
              <wp14:pctHeight>0</wp14:pctHeight>
            </wp14:sizeRelV>
          </wp:anchor>
        </w:drawing>
      </w:r>
      <w:r w:rsidR="00251040">
        <w:rPr>
          <w:rFonts w:hint="eastAsia"/>
        </w:rPr>
        <w:t xml:space="preserve">Configure </w:t>
      </w:r>
      <w:r w:rsidR="00251040" w:rsidRPr="00594E52">
        <w:rPr>
          <w:rFonts w:hint="eastAsia"/>
          <w:b/>
        </w:rPr>
        <w:t>Memory Type</w:t>
      </w:r>
      <w:r w:rsidR="00251040">
        <w:rPr>
          <w:rFonts w:hint="eastAsia"/>
        </w:rPr>
        <w:t>:</w:t>
      </w:r>
    </w:p>
    <w:p w14:paraId="1A56175A" w14:textId="059C1B56" w:rsidR="00251040" w:rsidRDefault="00251040" w:rsidP="00251040">
      <w:pPr>
        <w:ind w:left="906"/>
      </w:pPr>
      <w:r w:rsidRPr="00F07B3B">
        <w:rPr>
          <w:b/>
          <w:color w:val="FF0000"/>
        </w:rPr>
        <w:t>➃</w:t>
      </w:r>
      <w:r>
        <w:rPr>
          <w:rFonts w:hint="eastAsia"/>
          <w:b/>
        </w:rPr>
        <w:t xml:space="preserve"> </w:t>
      </w:r>
      <w:r>
        <w:rPr>
          <w:rFonts w:hint="eastAsia"/>
        </w:rPr>
        <w:t>Select "</w:t>
      </w:r>
      <w:r w:rsidRPr="00FE0B8D">
        <w:rPr>
          <w:rFonts w:hint="eastAsia"/>
          <w:b/>
        </w:rPr>
        <w:t>flash</w:t>
      </w:r>
      <w:r>
        <w:rPr>
          <w:rFonts w:hint="eastAsia"/>
        </w:rPr>
        <w:t xml:space="preserve">" in </w:t>
      </w:r>
      <w:r>
        <w:t>“</w:t>
      </w:r>
      <w:r w:rsidRPr="00FE0B8D">
        <w:rPr>
          <w:rFonts w:hint="eastAsia"/>
          <w:b/>
        </w:rPr>
        <w:t>memory</w:t>
      </w:r>
      <w:r>
        <w:rPr>
          <w:b/>
        </w:rPr>
        <w:t>”</w:t>
      </w:r>
      <w:r w:rsidRPr="000F649B">
        <w:rPr>
          <w:rFonts w:hint="eastAsia"/>
        </w:rPr>
        <w:t xml:space="preserve"> </w:t>
      </w:r>
      <w:r w:rsidRPr="00365994">
        <w:rPr>
          <w:rFonts w:hint="eastAsia"/>
        </w:rPr>
        <w:t>drop down menu</w:t>
      </w:r>
      <w:r>
        <w:rPr>
          <w:rFonts w:hint="eastAsia"/>
        </w:rPr>
        <w:t>.</w:t>
      </w:r>
    </w:p>
    <w:p w14:paraId="73CAA013" w14:textId="77777777" w:rsidR="00251040" w:rsidRDefault="00251040" w:rsidP="00251040">
      <w:pPr>
        <w:ind w:left="906"/>
      </w:pPr>
      <w:r w:rsidRPr="00F07B3B">
        <w:rPr>
          <w:b/>
          <w:color w:val="FF0000"/>
        </w:rPr>
        <w:t>➄</w:t>
      </w:r>
      <w:r>
        <w:rPr>
          <w:rFonts w:hint="eastAsia"/>
          <w:b/>
        </w:rPr>
        <w:t xml:space="preserve"> </w:t>
      </w:r>
      <w:r>
        <w:rPr>
          <w:rFonts w:hint="eastAsia"/>
        </w:rPr>
        <w:t>Select "</w:t>
      </w:r>
      <w:r>
        <w:rPr>
          <w:b/>
        </w:rPr>
        <w:t>Serial</w:t>
      </w:r>
      <w:r>
        <w:rPr>
          <w:rFonts w:hint="eastAsia"/>
          <w:b/>
        </w:rPr>
        <w:t xml:space="preserve"> flash</w:t>
      </w:r>
      <w:r>
        <w:rPr>
          <w:b/>
        </w:rPr>
        <w:t>”</w:t>
      </w:r>
      <w:r w:rsidRPr="00FE0B8D">
        <w:rPr>
          <w:rFonts w:hint="eastAsia"/>
          <w:b/>
        </w:rPr>
        <w:t xml:space="preserve"> </w:t>
      </w:r>
      <w:r>
        <w:rPr>
          <w:rFonts w:hint="eastAsia"/>
        </w:rPr>
        <w:t xml:space="preserve">in </w:t>
      </w:r>
      <w:r>
        <w:t>“</w:t>
      </w:r>
      <w:r w:rsidRPr="00FE0B8D">
        <w:rPr>
          <w:rFonts w:hint="eastAsia"/>
          <w:b/>
        </w:rPr>
        <w:t>subtype</w:t>
      </w:r>
      <w:r>
        <w:rPr>
          <w:b/>
        </w:rPr>
        <w:t>”</w:t>
      </w:r>
      <w:r w:rsidRPr="000F649B">
        <w:rPr>
          <w:rFonts w:hint="eastAsia"/>
        </w:rPr>
        <w:t xml:space="preserve"> </w:t>
      </w:r>
      <w:r w:rsidRPr="00365994">
        <w:rPr>
          <w:rFonts w:hint="eastAsia"/>
        </w:rPr>
        <w:t>drop down menu</w:t>
      </w:r>
      <w:r>
        <w:rPr>
          <w:rFonts w:hint="eastAsia"/>
        </w:rPr>
        <w:t>.</w:t>
      </w:r>
    </w:p>
    <w:p w14:paraId="3F6BE493" w14:textId="77777777" w:rsidR="00251040" w:rsidRDefault="00251040" w:rsidP="00251040">
      <w:pPr>
        <w:pStyle w:val="NoSpacing"/>
        <w:numPr>
          <w:ilvl w:val="0"/>
          <w:numId w:val="25"/>
        </w:numPr>
      </w:pPr>
      <w:r>
        <w:rPr>
          <w:rFonts w:hint="eastAsia"/>
        </w:rPr>
        <w:t xml:space="preserve">Flash </w:t>
      </w:r>
      <w:r>
        <w:t>Dump</w:t>
      </w:r>
      <w:r>
        <w:rPr>
          <w:rFonts w:hint="eastAsia"/>
        </w:rPr>
        <w:t>:</w:t>
      </w:r>
    </w:p>
    <w:p w14:paraId="292CB5FE" w14:textId="1AA11E58" w:rsidR="00251040" w:rsidRDefault="00251040" w:rsidP="00251040">
      <w:pPr>
        <w:ind w:left="851"/>
      </w:pPr>
      <w:r>
        <w:rPr>
          <w:rFonts w:hint="eastAsia"/>
          <w:b/>
          <w:color w:val="FF0000"/>
        </w:rPr>
        <w:t xml:space="preserve"> </w:t>
      </w:r>
      <w:r w:rsidRPr="00F07B3B">
        <w:rPr>
          <w:b/>
          <w:color w:val="FF0000"/>
        </w:rPr>
        <w:t xml:space="preserve">➅ </w:t>
      </w:r>
      <w:r>
        <w:rPr>
          <w:rFonts w:hint="eastAsia"/>
        </w:rPr>
        <w:t xml:space="preserve">Click </w:t>
      </w:r>
      <w:r>
        <w:t>“</w:t>
      </w:r>
      <w:r w:rsidRPr="00F85AB2">
        <w:rPr>
          <w:rFonts w:hint="eastAsia"/>
          <w:b/>
        </w:rPr>
        <w:t>Connect</w:t>
      </w:r>
      <w:r>
        <w:rPr>
          <w:b/>
        </w:rPr>
        <w:t>”</w:t>
      </w:r>
      <w:r>
        <w:rPr>
          <w:rFonts w:hint="eastAsia"/>
        </w:rPr>
        <w:t xml:space="preserve"> button.</w:t>
      </w:r>
    </w:p>
    <w:p w14:paraId="334E9BE7" w14:textId="3215DF66" w:rsidR="00251040" w:rsidRDefault="00726ED4" w:rsidP="00251040">
      <w:pPr>
        <w:ind w:left="720"/>
      </w:pPr>
      <w:r>
        <w:rPr>
          <w:rFonts w:hint="eastAsia"/>
          <w:noProof/>
        </w:rPr>
        <w:drawing>
          <wp:anchor distT="0" distB="0" distL="114300" distR="114300" simplePos="0" relativeHeight="251650048" behindDoc="1" locked="0" layoutInCell="1" allowOverlap="1" wp14:anchorId="7AAF907E" wp14:editId="38271B57">
            <wp:simplePos x="0" y="0"/>
            <wp:positionH relativeFrom="margin">
              <wp:align>right</wp:align>
            </wp:positionH>
            <wp:positionV relativeFrom="paragraph">
              <wp:posOffset>26670</wp:posOffset>
            </wp:positionV>
            <wp:extent cx="1989455" cy="472440"/>
            <wp:effectExtent l="0" t="0" r="0" b="3810"/>
            <wp:wrapTight wrapText="bothSides">
              <wp:wrapPolygon edited="0">
                <wp:start x="0" y="0"/>
                <wp:lineTo x="0" y="20032"/>
                <wp:lineTo x="16340" y="20903"/>
                <wp:lineTo x="21304" y="20903"/>
                <wp:lineTo x="21304" y="0"/>
                <wp:lineTo x="0" y="0"/>
              </wp:wrapPolygon>
            </wp:wrapTight>
            <wp:docPr id="1460"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989455" cy="47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251040">
        <w:rPr>
          <w:rFonts w:hint="eastAsia"/>
        </w:rPr>
        <w:t xml:space="preserve">Once UART connection has been established successfully, buttons in </w:t>
      </w:r>
      <w:r w:rsidR="00251040">
        <w:t>“</w:t>
      </w:r>
      <w:r w:rsidR="00251040" w:rsidRPr="00594E52">
        <w:rPr>
          <w:rFonts w:hint="eastAsia"/>
          <w:b/>
        </w:rPr>
        <w:t>Flash</w:t>
      </w:r>
      <w:r w:rsidR="00251040">
        <w:rPr>
          <w:rFonts w:hint="eastAsia"/>
          <w:b/>
        </w:rPr>
        <w:t xml:space="preserve"> Update</w:t>
      </w:r>
      <w:r w:rsidR="00251040" w:rsidRPr="00594E52">
        <w:rPr>
          <w:rFonts w:hint="eastAsia"/>
          <w:b/>
        </w:rPr>
        <w:t>/Dump</w:t>
      </w:r>
      <w:r w:rsidR="00251040">
        <w:rPr>
          <w:b/>
        </w:rPr>
        <w:t>”</w:t>
      </w:r>
      <w:r w:rsidR="00251040">
        <w:rPr>
          <w:rFonts w:hint="eastAsia"/>
        </w:rPr>
        <w:t xml:space="preserve"> area are activated.</w:t>
      </w:r>
    </w:p>
    <w:p w14:paraId="69BFC375" w14:textId="77777777" w:rsidR="00251040" w:rsidRDefault="00251040" w:rsidP="00251040">
      <w:pPr>
        <w:ind w:left="851"/>
      </w:pPr>
      <w:r w:rsidRPr="00F07B3B">
        <w:rPr>
          <w:b/>
          <w:color w:val="FF0000"/>
        </w:rPr>
        <w:t>➆</w:t>
      </w:r>
      <w:r>
        <w:rPr>
          <w:rFonts w:hint="eastAsia"/>
          <w:b/>
        </w:rPr>
        <w:t xml:space="preserve"> </w:t>
      </w:r>
      <w:r>
        <w:t>Select number of exporting image files in “</w:t>
      </w:r>
      <w:r w:rsidRPr="005374FF">
        <w:rPr>
          <w:b/>
        </w:rPr>
        <w:t>bank num”</w:t>
      </w:r>
      <w:r>
        <w:rPr>
          <w:b/>
        </w:rPr>
        <w:t xml:space="preserve"> </w:t>
      </w:r>
      <w:r>
        <w:t>drop down menu.</w:t>
      </w:r>
    </w:p>
    <w:p w14:paraId="7CBA57D6" w14:textId="77777777" w:rsidR="00251040" w:rsidRDefault="00251040" w:rsidP="00251040">
      <w:pPr>
        <w:ind w:left="851"/>
      </w:pPr>
      <w:r w:rsidRPr="00F07B3B">
        <w:rPr>
          <w:b/>
          <w:color w:val="FF0000"/>
        </w:rPr>
        <w:t>➇</w:t>
      </w:r>
      <w:r>
        <w:rPr>
          <w:b/>
          <w:color w:val="FF0000"/>
        </w:rPr>
        <w:t xml:space="preserve"> </w:t>
      </w:r>
      <w:r>
        <w:rPr>
          <w:rFonts w:hint="eastAsia"/>
        </w:rPr>
        <w:t xml:space="preserve">After clicking the </w:t>
      </w:r>
      <w:r>
        <w:t>lower</w:t>
      </w:r>
      <w:r>
        <w:rPr>
          <w:rFonts w:hint="eastAsia"/>
        </w:rPr>
        <w:t xml:space="preserve"> </w:t>
      </w:r>
      <w:r>
        <w:t>“</w:t>
      </w:r>
      <w:r w:rsidRPr="00594E52">
        <w:rPr>
          <w:rFonts w:hint="eastAsia"/>
          <w:b/>
        </w:rPr>
        <w:t>Browse</w:t>
      </w:r>
      <w:r>
        <w:rPr>
          <w:b/>
        </w:rPr>
        <w:t>”</w:t>
      </w:r>
      <w:r>
        <w:rPr>
          <w:rFonts w:hint="eastAsia"/>
        </w:rPr>
        <w:t xml:space="preserve"> button near </w:t>
      </w:r>
      <w:r>
        <w:t>“</w:t>
      </w:r>
      <w:r>
        <w:rPr>
          <w:b/>
        </w:rPr>
        <w:t>Dump”</w:t>
      </w:r>
      <w:r>
        <w:rPr>
          <w:rFonts w:hint="eastAsia"/>
        </w:rPr>
        <w:t xml:space="preserve"> button, a dialog will pop up for user to </w:t>
      </w:r>
      <w:r>
        <w:t>specify the directory/folder</w:t>
      </w:r>
      <w:r>
        <w:rPr>
          <w:rFonts w:hint="eastAsia"/>
        </w:rPr>
        <w:t xml:space="preserve"> </w:t>
      </w:r>
      <w:r>
        <w:t xml:space="preserve">in </w:t>
      </w:r>
      <w:r>
        <w:rPr>
          <w:rFonts w:hint="eastAsia"/>
        </w:rPr>
        <w:t>PC.</w:t>
      </w:r>
    </w:p>
    <w:p w14:paraId="13C8A202" w14:textId="77777777" w:rsidR="00251040" w:rsidRDefault="00251040" w:rsidP="005374FF">
      <w:pPr>
        <w:ind w:leftChars="472" w:left="850"/>
      </w:pPr>
      <w:r w:rsidRPr="005374FF">
        <w:rPr>
          <w:b/>
          <w:color w:val="FF0000"/>
        </w:rPr>
        <w:t>➈</w:t>
      </w:r>
      <w:r>
        <w:rPr>
          <w:rFonts w:hint="eastAsia"/>
          <w:b/>
          <w:color w:val="FF0000"/>
        </w:rPr>
        <w:t xml:space="preserve"> </w:t>
      </w:r>
      <w:r>
        <w:rPr>
          <w:rFonts w:hint="eastAsia"/>
        </w:rPr>
        <w:t xml:space="preserve">Click </w:t>
      </w:r>
      <w:r>
        <w:t>“</w:t>
      </w:r>
      <w:r>
        <w:rPr>
          <w:b/>
        </w:rPr>
        <w:t>Dump”</w:t>
      </w:r>
      <w:r>
        <w:rPr>
          <w:rFonts w:hint="eastAsia"/>
        </w:rPr>
        <w:t xml:space="preserve"> button, then the progress bar will show real-time progress of fla</w:t>
      </w:r>
      <w:r>
        <w:t>sh dumping or the Dump dialogue will be pop-up (</w:t>
      </w:r>
      <w:r w:rsidR="00AA662B">
        <w:t>BM83</w:t>
      </w:r>
      <w:r>
        <w:t xml:space="preserve"> Only).</w:t>
      </w:r>
    </w:p>
    <w:p w14:paraId="12FBE48C" w14:textId="77777777" w:rsidR="00251040" w:rsidRDefault="00251040" w:rsidP="00251040">
      <w:pPr>
        <w:ind w:leftChars="472" w:left="850"/>
      </w:pPr>
      <w:r>
        <w:rPr>
          <w:rFonts w:hint="eastAsia"/>
          <w:noProof/>
        </w:rPr>
        <w:drawing>
          <wp:inline distT="0" distB="0" distL="0" distR="0" wp14:anchorId="1149C1AC" wp14:editId="1351C74D">
            <wp:extent cx="3123063" cy="500890"/>
            <wp:effectExtent l="0" t="0" r="1270" b="0"/>
            <wp:docPr id="1461" name="Picture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123063" cy="500890"/>
                    </a:xfrm>
                    <a:prstGeom prst="rect">
                      <a:avLst/>
                    </a:prstGeom>
                    <a:noFill/>
                    <a:ln>
                      <a:noFill/>
                    </a:ln>
                  </pic:spPr>
                </pic:pic>
              </a:graphicData>
            </a:graphic>
          </wp:inline>
        </w:drawing>
      </w:r>
    </w:p>
    <w:p w14:paraId="647B7CB7" w14:textId="77777777" w:rsidR="00251040" w:rsidRDefault="00251040" w:rsidP="00251040">
      <w:pPr>
        <w:ind w:leftChars="472" w:left="850"/>
        <w:jc w:val="left"/>
      </w:pPr>
      <w:r>
        <w:br w:type="page"/>
      </w:r>
    </w:p>
    <w:p w14:paraId="1373CB2F" w14:textId="66EE30B4" w:rsidR="00A05307" w:rsidRDefault="00251040" w:rsidP="00251040">
      <w:pPr>
        <w:pStyle w:val="NoSpacing"/>
        <w:numPr>
          <w:ilvl w:val="0"/>
          <w:numId w:val="25"/>
        </w:numPr>
      </w:pPr>
      <w:r>
        <w:rPr>
          <w:rFonts w:hint="eastAsia"/>
        </w:rPr>
        <w:t>Dump dialogue (</w:t>
      </w:r>
      <w:r w:rsidR="00AA662B">
        <w:t>BM83</w:t>
      </w:r>
      <w:r>
        <w:rPr>
          <w:rFonts w:hint="eastAsia"/>
        </w:rPr>
        <w:t xml:space="preserve"> Only)</w:t>
      </w:r>
      <w:r>
        <w:t xml:space="preserve">, which provides </w:t>
      </w:r>
      <w:r w:rsidR="00CB0773">
        <w:t xml:space="preserve">many </w:t>
      </w:r>
      <w:r>
        <w:t>options for code</w:t>
      </w:r>
      <w:r w:rsidR="00B94238">
        <w:t xml:space="preserve"> and </w:t>
      </w:r>
      <w:r>
        <w:t xml:space="preserve">data dump, they are </w:t>
      </w:r>
    </w:p>
    <w:p w14:paraId="0903EB94" w14:textId="6985B69A" w:rsidR="00A05307" w:rsidRDefault="00251040" w:rsidP="00A05307">
      <w:pPr>
        <w:pStyle w:val="NoSpacing"/>
        <w:ind w:left="720"/>
      </w:pPr>
      <w:r w:rsidRPr="00B8359C">
        <w:rPr>
          <w:b/>
        </w:rPr>
        <w:t>MCU Code</w:t>
      </w:r>
      <w:r w:rsidR="0093537D">
        <w:rPr>
          <w:b/>
          <w:bCs/>
        </w:rPr>
        <w:t>:</w:t>
      </w:r>
      <w:r w:rsidR="0093537D">
        <w:t xml:space="preserve"> </w:t>
      </w:r>
      <w:r w:rsidR="008129CE">
        <w:t>E</w:t>
      </w:r>
      <w:r w:rsidR="00CD4D8C">
        <w:t xml:space="preserve">xport </w:t>
      </w:r>
      <w:r w:rsidR="00C554A7">
        <w:t xml:space="preserve">a </w:t>
      </w:r>
      <w:r w:rsidR="00B947B0">
        <w:t xml:space="preserve">*.HEX </w:t>
      </w:r>
      <w:r w:rsidR="008129CE">
        <w:t>image</w:t>
      </w:r>
      <w:r w:rsidR="00C554A7">
        <w:t xml:space="preserve"> </w:t>
      </w:r>
      <w:r w:rsidR="00161A4A">
        <w:rPr>
          <w:bCs/>
        </w:rPr>
        <w:t xml:space="preserve">including </w:t>
      </w:r>
      <w:r w:rsidR="00CD4D8C">
        <w:t>the a</w:t>
      </w:r>
      <w:r w:rsidR="00C238D8">
        <w:t>ctive MCU</w:t>
      </w:r>
      <w:r w:rsidR="00B947B0">
        <w:t xml:space="preserve"> firmware</w:t>
      </w:r>
      <w:r w:rsidR="00CD4D8C">
        <w:t>.</w:t>
      </w:r>
    </w:p>
    <w:p w14:paraId="72EDEE5B" w14:textId="7EC3AD87" w:rsidR="00A05307" w:rsidRDefault="00251040" w:rsidP="00A05307">
      <w:pPr>
        <w:pStyle w:val="NoSpacing"/>
        <w:ind w:left="720"/>
      </w:pPr>
      <w:r w:rsidRPr="00B8359C">
        <w:rPr>
          <w:b/>
        </w:rPr>
        <w:t>DSP Code</w:t>
      </w:r>
      <w:r w:rsidR="00C238D8">
        <w:t xml:space="preserve">: </w:t>
      </w:r>
      <w:r w:rsidR="008129CE">
        <w:t>E</w:t>
      </w:r>
      <w:r w:rsidR="00CD4D8C">
        <w:t>xport</w:t>
      </w:r>
      <w:r w:rsidR="00C554A7">
        <w:t xml:space="preserve"> a</w:t>
      </w:r>
      <w:r w:rsidR="00CD4D8C">
        <w:t xml:space="preserve"> </w:t>
      </w:r>
      <w:r w:rsidR="00B947B0">
        <w:t xml:space="preserve">*.HEX </w:t>
      </w:r>
      <w:r w:rsidR="00161A4A">
        <w:t>image</w:t>
      </w:r>
      <w:r w:rsidR="00C554A7">
        <w:t xml:space="preserve"> </w:t>
      </w:r>
      <w:r w:rsidR="00161A4A">
        <w:rPr>
          <w:bCs/>
        </w:rPr>
        <w:t xml:space="preserve">including </w:t>
      </w:r>
      <w:r w:rsidR="00C554A7">
        <w:t>the</w:t>
      </w:r>
      <w:r w:rsidR="00CD4D8C">
        <w:t xml:space="preserve"> a</w:t>
      </w:r>
      <w:r w:rsidR="00C238D8">
        <w:t>ctive DSP</w:t>
      </w:r>
      <w:r w:rsidR="00B947B0">
        <w:t xml:space="preserve"> firmware</w:t>
      </w:r>
      <w:r w:rsidR="00CD4D8C">
        <w:t>.</w:t>
      </w:r>
    </w:p>
    <w:p w14:paraId="5C965274" w14:textId="3819EA2D" w:rsidR="00A05307" w:rsidRDefault="00251040" w:rsidP="00A05307">
      <w:pPr>
        <w:pStyle w:val="NoSpacing"/>
        <w:ind w:left="720"/>
      </w:pPr>
      <w:r w:rsidRPr="00B8359C">
        <w:rPr>
          <w:b/>
        </w:rPr>
        <w:t>Voice Prompt Data</w:t>
      </w:r>
      <w:r w:rsidR="00C238D8">
        <w:t xml:space="preserve">: </w:t>
      </w:r>
      <w:r w:rsidR="008129CE">
        <w:t>E</w:t>
      </w:r>
      <w:r w:rsidR="00C554A7">
        <w:t xml:space="preserve">xport a </w:t>
      </w:r>
      <w:r w:rsidR="00B947B0">
        <w:t xml:space="preserve">*.HEX </w:t>
      </w:r>
      <w:r w:rsidR="00161A4A">
        <w:t>image</w:t>
      </w:r>
      <w:r w:rsidR="00C554A7">
        <w:t xml:space="preserve"> </w:t>
      </w:r>
      <w:r w:rsidR="00161A4A">
        <w:rPr>
          <w:bCs/>
        </w:rPr>
        <w:t xml:space="preserve">including </w:t>
      </w:r>
      <w:r w:rsidR="00CD4D8C">
        <w:t>the a</w:t>
      </w:r>
      <w:r w:rsidR="00C238D8">
        <w:t>ctive voice prompt data</w:t>
      </w:r>
      <w:r w:rsidR="00CD4D8C">
        <w:t>.</w:t>
      </w:r>
    </w:p>
    <w:p w14:paraId="4BD6A77C" w14:textId="7389A408" w:rsidR="00A05307" w:rsidRPr="004227EE" w:rsidRDefault="00251040" w:rsidP="00A05307">
      <w:pPr>
        <w:pStyle w:val="NoSpacing"/>
        <w:ind w:left="720"/>
        <w:rPr>
          <w:bCs/>
        </w:rPr>
      </w:pPr>
      <w:r w:rsidRPr="00B8359C">
        <w:rPr>
          <w:b/>
        </w:rPr>
        <w:t>UI Config</w:t>
      </w:r>
      <w:r w:rsidR="00C238D8">
        <w:rPr>
          <w:b/>
        </w:rPr>
        <w:t xml:space="preserve">: </w:t>
      </w:r>
      <w:r w:rsidR="008129CE">
        <w:rPr>
          <w:bCs/>
        </w:rPr>
        <w:t>E</w:t>
      </w:r>
      <w:r w:rsidR="00C554A7">
        <w:rPr>
          <w:bCs/>
        </w:rPr>
        <w:t xml:space="preserve">xport a </w:t>
      </w:r>
      <w:r w:rsidR="00B947B0">
        <w:t xml:space="preserve">*.HEX </w:t>
      </w:r>
      <w:r w:rsidR="00161A4A">
        <w:t>image</w:t>
      </w:r>
      <w:r w:rsidR="00B947B0">
        <w:t xml:space="preserve"> </w:t>
      </w:r>
      <w:r w:rsidR="00161A4A">
        <w:rPr>
          <w:bCs/>
        </w:rPr>
        <w:t xml:space="preserve">including </w:t>
      </w:r>
      <w:r w:rsidR="00B94238">
        <w:rPr>
          <w:bCs/>
        </w:rPr>
        <w:t>UI</w:t>
      </w:r>
      <w:r w:rsidR="00CD4D8C">
        <w:rPr>
          <w:bCs/>
        </w:rPr>
        <w:t xml:space="preserve"> c</w:t>
      </w:r>
      <w:r w:rsidR="00C238D8">
        <w:rPr>
          <w:bCs/>
        </w:rPr>
        <w:t>onfig data</w:t>
      </w:r>
      <w:r w:rsidR="00CD4D8C">
        <w:rPr>
          <w:bCs/>
        </w:rPr>
        <w:t>.</w:t>
      </w:r>
    </w:p>
    <w:p w14:paraId="3FA1F58A" w14:textId="7C930194" w:rsidR="00A05307" w:rsidRPr="004227EE" w:rsidRDefault="00CB0773" w:rsidP="00A05307">
      <w:pPr>
        <w:pStyle w:val="NoSpacing"/>
        <w:ind w:left="720"/>
        <w:rPr>
          <w:bCs/>
        </w:rPr>
      </w:pPr>
      <w:r>
        <w:rPr>
          <w:b/>
        </w:rPr>
        <w:t>Entire Flash</w:t>
      </w:r>
      <w:r w:rsidR="00C238D8">
        <w:rPr>
          <w:b/>
        </w:rPr>
        <w:t xml:space="preserve">: </w:t>
      </w:r>
      <w:r>
        <w:rPr>
          <w:b/>
        </w:rPr>
        <w:t xml:space="preserve"> </w:t>
      </w:r>
      <w:r w:rsidR="00CD4D8C">
        <w:rPr>
          <w:bCs/>
        </w:rPr>
        <w:t>Export</w:t>
      </w:r>
      <w:r w:rsidR="00C554A7">
        <w:rPr>
          <w:bCs/>
        </w:rPr>
        <w:t xml:space="preserve"> a </w:t>
      </w:r>
      <w:r w:rsidR="00B947B0">
        <w:t xml:space="preserve">*.HEX </w:t>
      </w:r>
      <w:r w:rsidR="00161A4A">
        <w:t>image</w:t>
      </w:r>
      <w:r w:rsidR="00C554A7">
        <w:rPr>
          <w:bCs/>
        </w:rPr>
        <w:t xml:space="preserve"> </w:t>
      </w:r>
      <w:r w:rsidR="001C2BBB">
        <w:rPr>
          <w:bCs/>
        </w:rPr>
        <w:t>the</w:t>
      </w:r>
      <w:r w:rsidR="00C554A7">
        <w:rPr>
          <w:bCs/>
        </w:rPr>
        <w:t xml:space="preserve"> entire flash</w:t>
      </w:r>
      <w:r w:rsidR="00CD4D8C">
        <w:rPr>
          <w:bCs/>
        </w:rPr>
        <w:t>.</w:t>
      </w:r>
    </w:p>
    <w:p w14:paraId="43BC66E5" w14:textId="3617A144" w:rsidR="00A05307" w:rsidRDefault="00CB0773" w:rsidP="00A05307">
      <w:pPr>
        <w:pStyle w:val="NoSpacing"/>
        <w:ind w:left="720"/>
        <w:rPr>
          <w:b/>
        </w:rPr>
      </w:pPr>
      <w:r>
        <w:rPr>
          <w:b/>
        </w:rPr>
        <w:t>Effective Flash</w:t>
      </w:r>
      <w:r w:rsidR="00C238D8">
        <w:rPr>
          <w:b/>
        </w:rPr>
        <w:t xml:space="preserve">: </w:t>
      </w:r>
      <w:r w:rsidR="00CD4D8C">
        <w:rPr>
          <w:bCs/>
        </w:rPr>
        <w:t xml:space="preserve">Export </w:t>
      </w:r>
      <w:r w:rsidR="00C554A7">
        <w:rPr>
          <w:bCs/>
        </w:rPr>
        <w:t xml:space="preserve">a </w:t>
      </w:r>
      <w:r w:rsidR="00B947B0">
        <w:t xml:space="preserve">*.HEX </w:t>
      </w:r>
      <w:r w:rsidR="00161A4A">
        <w:t>image</w:t>
      </w:r>
      <w:r w:rsidR="00C554A7">
        <w:rPr>
          <w:bCs/>
        </w:rPr>
        <w:t xml:space="preserve"> </w:t>
      </w:r>
      <w:r w:rsidR="00CD4D8C">
        <w:rPr>
          <w:bCs/>
        </w:rPr>
        <w:t>includ</w:t>
      </w:r>
      <w:r w:rsidR="00161A4A">
        <w:rPr>
          <w:bCs/>
        </w:rPr>
        <w:t>ing</w:t>
      </w:r>
      <w:r w:rsidR="00CD4D8C">
        <w:rPr>
          <w:bCs/>
        </w:rPr>
        <w:t xml:space="preserve"> a</w:t>
      </w:r>
      <w:r w:rsidR="00C238D8">
        <w:rPr>
          <w:bCs/>
        </w:rPr>
        <w:t xml:space="preserve">ctive MCU </w:t>
      </w:r>
      <w:r w:rsidR="00B947B0">
        <w:t>firmware</w:t>
      </w:r>
      <w:r w:rsidR="00C238D8">
        <w:rPr>
          <w:bCs/>
        </w:rPr>
        <w:t xml:space="preserve">, </w:t>
      </w:r>
      <w:r w:rsidR="00CD4D8C">
        <w:rPr>
          <w:bCs/>
        </w:rPr>
        <w:t>a</w:t>
      </w:r>
      <w:r w:rsidR="00C238D8">
        <w:rPr>
          <w:bCs/>
        </w:rPr>
        <w:t xml:space="preserve">ctive DSP </w:t>
      </w:r>
      <w:r w:rsidR="00B947B0">
        <w:t>firmware</w:t>
      </w:r>
      <w:r w:rsidR="00C238D8">
        <w:rPr>
          <w:bCs/>
        </w:rPr>
        <w:t>, active voice prompt data and UI config</w:t>
      </w:r>
      <w:r w:rsidR="00CD4D8C">
        <w:rPr>
          <w:bCs/>
        </w:rPr>
        <w:t xml:space="preserve"> data.</w:t>
      </w:r>
      <w:r>
        <w:rPr>
          <w:b/>
        </w:rPr>
        <w:t xml:space="preserve"> </w:t>
      </w:r>
    </w:p>
    <w:p w14:paraId="220CD7B3" w14:textId="5656F78F" w:rsidR="004D3761" w:rsidRPr="004227EE" w:rsidRDefault="001C2BBB" w:rsidP="004D3761">
      <w:pPr>
        <w:pStyle w:val="NoSpacing"/>
        <w:ind w:left="720"/>
        <w:rPr>
          <w:bCs/>
        </w:rPr>
      </w:pPr>
      <w:r>
        <w:rPr>
          <w:b/>
        </w:rPr>
        <w:t xml:space="preserve">BD </w:t>
      </w:r>
      <w:proofErr w:type="spellStart"/>
      <w:r>
        <w:rPr>
          <w:b/>
        </w:rPr>
        <w:t>Linkkey</w:t>
      </w:r>
      <w:proofErr w:type="spellEnd"/>
      <w:r w:rsidR="00CD4D8C">
        <w:rPr>
          <w:b/>
        </w:rPr>
        <w:t>:</w:t>
      </w:r>
      <w:r w:rsidR="008129CE">
        <w:rPr>
          <w:b/>
        </w:rPr>
        <w:t xml:space="preserve"> </w:t>
      </w:r>
      <w:r w:rsidR="008129CE">
        <w:rPr>
          <w:bCs/>
        </w:rPr>
        <w:t>E</w:t>
      </w:r>
      <w:r w:rsidR="00C554A7">
        <w:rPr>
          <w:bCs/>
        </w:rPr>
        <w:t xml:space="preserve">xport a </w:t>
      </w:r>
      <w:r w:rsidR="00B947B0">
        <w:rPr>
          <w:bCs/>
        </w:rPr>
        <w:t xml:space="preserve">*.HEX </w:t>
      </w:r>
      <w:r w:rsidR="00161A4A">
        <w:t>image</w:t>
      </w:r>
      <w:r w:rsidR="00C554A7">
        <w:rPr>
          <w:bCs/>
        </w:rPr>
        <w:t xml:space="preserve"> </w:t>
      </w:r>
      <w:r w:rsidR="00161A4A">
        <w:rPr>
          <w:bCs/>
        </w:rPr>
        <w:t xml:space="preserve">including </w:t>
      </w:r>
      <w:r>
        <w:rPr>
          <w:bCs/>
        </w:rPr>
        <w:t>the specific sector which store</w:t>
      </w:r>
      <w:r w:rsidR="00006599">
        <w:rPr>
          <w:bCs/>
        </w:rPr>
        <w:t>s</w:t>
      </w:r>
      <w:r>
        <w:rPr>
          <w:bCs/>
        </w:rPr>
        <w:t xml:space="preserve"> </w:t>
      </w:r>
      <w:r w:rsidR="00CD4D8C">
        <w:rPr>
          <w:bCs/>
        </w:rPr>
        <w:t>paired</w:t>
      </w:r>
      <w:r w:rsidR="004D3761">
        <w:rPr>
          <w:bCs/>
        </w:rPr>
        <w:t xml:space="preserve"> device</w:t>
      </w:r>
      <w:r w:rsidR="00CD4D8C">
        <w:rPr>
          <w:bCs/>
        </w:rPr>
        <w:t xml:space="preserve"> </w:t>
      </w:r>
      <w:proofErr w:type="gramStart"/>
      <w:r w:rsidR="00CD4D8C">
        <w:rPr>
          <w:bCs/>
        </w:rPr>
        <w:t>record</w:t>
      </w:r>
      <w:r w:rsidR="00006599">
        <w:rPr>
          <w:bCs/>
        </w:rPr>
        <w:t>(</w:t>
      </w:r>
      <w:proofErr w:type="gramEnd"/>
      <w:r w:rsidR="00006599">
        <w:rPr>
          <w:bCs/>
        </w:rPr>
        <w:t>remote Bluetooth device address)</w:t>
      </w:r>
      <w:r w:rsidR="00CD4D8C">
        <w:rPr>
          <w:bCs/>
        </w:rPr>
        <w:t>.</w:t>
      </w:r>
      <w:r w:rsidR="004D3761">
        <w:rPr>
          <w:bCs/>
        </w:rPr>
        <w:t xml:space="preserve"> </w:t>
      </w:r>
      <w:r>
        <w:rPr>
          <w:bCs/>
        </w:rPr>
        <w:t>T</w:t>
      </w:r>
      <w:r w:rsidR="004D3761">
        <w:rPr>
          <w:bCs/>
        </w:rPr>
        <w:t>he useful information of paired device</w:t>
      </w:r>
      <w:r w:rsidR="00006599">
        <w:rPr>
          <w:bCs/>
        </w:rPr>
        <w:t xml:space="preserve"> record</w:t>
      </w:r>
      <w:r w:rsidR="000F4834">
        <w:rPr>
          <w:bCs/>
        </w:rPr>
        <w:t xml:space="preserve"> will be print</w:t>
      </w:r>
      <w:r w:rsidR="00E024B7">
        <w:rPr>
          <w:bCs/>
        </w:rPr>
        <w:t>ed</w:t>
      </w:r>
      <w:r w:rsidR="000F4834">
        <w:rPr>
          <w:bCs/>
        </w:rPr>
        <w:t xml:space="preserve"> out</w:t>
      </w:r>
      <w:r w:rsidR="004D3761">
        <w:rPr>
          <w:bCs/>
        </w:rPr>
        <w:t xml:space="preserve"> in the bottom of the *.HEX file.</w:t>
      </w:r>
    </w:p>
    <w:p w14:paraId="190B71F8" w14:textId="54F9CEFC" w:rsidR="00A05307" w:rsidRDefault="00CB0773" w:rsidP="00A05307">
      <w:pPr>
        <w:pStyle w:val="NoSpacing"/>
        <w:ind w:left="720"/>
      </w:pPr>
      <w:r>
        <w:rPr>
          <w:b/>
        </w:rPr>
        <w:t>IB</w:t>
      </w:r>
      <w:r w:rsidR="00CD4D8C">
        <w:t xml:space="preserve">: </w:t>
      </w:r>
      <w:r w:rsidR="00161A4A">
        <w:t>E</w:t>
      </w:r>
      <w:r w:rsidR="00CD4D8C">
        <w:t>xport</w:t>
      </w:r>
      <w:r w:rsidR="00C554A7">
        <w:t xml:space="preserve"> </w:t>
      </w:r>
      <w:r w:rsidR="00161A4A">
        <w:rPr>
          <w:bCs/>
        </w:rPr>
        <w:t xml:space="preserve">a </w:t>
      </w:r>
      <w:r w:rsidR="00B947B0">
        <w:t xml:space="preserve">*.HEX </w:t>
      </w:r>
      <w:r w:rsidR="00161A4A">
        <w:t>image</w:t>
      </w:r>
      <w:r w:rsidR="00C554A7">
        <w:t xml:space="preserve"> </w:t>
      </w:r>
      <w:r w:rsidR="00161A4A">
        <w:t xml:space="preserve">including </w:t>
      </w:r>
      <w:r w:rsidR="00CD4D8C">
        <w:t>the data</w:t>
      </w:r>
      <w:r w:rsidR="00C554A7">
        <w:t xml:space="preserve"> stored</w:t>
      </w:r>
      <w:r w:rsidR="00CD4D8C">
        <w:t xml:space="preserve"> in information block sector, e.g. </w:t>
      </w:r>
      <w:r w:rsidR="00006599">
        <w:t>Local B</w:t>
      </w:r>
      <w:r w:rsidR="008901E9">
        <w:t>luetooth address</w:t>
      </w:r>
      <w:r w:rsidR="00CD4D8C">
        <w:t>.</w:t>
      </w:r>
    </w:p>
    <w:p w14:paraId="706C589C" w14:textId="603B5319" w:rsidR="00251040" w:rsidRDefault="00251040" w:rsidP="004227EE">
      <w:pPr>
        <w:pStyle w:val="NoSpacing"/>
        <w:ind w:left="720"/>
      </w:pPr>
      <w:proofErr w:type="spellStart"/>
      <w:r>
        <w:t>isUpdate</w:t>
      </w:r>
      <w:proofErr w:type="spellEnd"/>
      <w:r>
        <w:t xml:space="preserve"> tool reads out the data from DUT to get what code</w:t>
      </w:r>
      <w:r w:rsidR="00B94238">
        <w:t xml:space="preserve"> and </w:t>
      </w:r>
      <w:r>
        <w:t>data storage in the flash memory and options will be activated for choosing.</w:t>
      </w:r>
    </w:p>
    <w:p w14:paraId="07905A9A" w14:textId="321DAA51" w:rsidR="00251040" w:rsidRDefault="00251040" w:rsidP="00251040">
      <w:pPr>
        <w:ind w:leftChars="472" w:left="850"/>
        <w:jc w:val="left"/>
        <w:rPr>
          <w:color w:val="FF0000"/>
        </w:rPr>
      </w:pPr>
      <w:r w:rsidRPr="003C340C">
        <w:rPr>
          <w:rFonts w:hint="eastAsia"/>
          <w:color w:val="FF0000"/>
        </w:rPr>
        <w:t>⑩</w:t>
      </w:r>
      <w:r>
        <w:rPr>
          <w:rFonts w:hint="eastAsia"/>
          <w:color w:val="FF0000"/>
        </w:rPr>
        <w:t xml:space="preserve"> </w:t>
      </w:r>
      <w:r w:rsidR="00B94238" w:rsidRPr="00C75118">
        <w:t>C</w:t>
      </w:r>
      <w:r w:rsidR="00B94238">
        <w:t>hoose</w:t>
      </w:r>
      <w:r w:rsidR="00B94238" w:rsidRPr="00C75118">
        <w:t xml:space="preserve"> </w:t>
      </w:r>
      <w:r w:rsidR="00B94238">
        <w:t>one</w:t>
      </w:r>
      <w:r w:rsidR="00B94238" w:rsidRPr="00C75118">
        <w:t xml:space="preserve"> </w:t>
      </w:r>
      <w:r w:rsidRPr="00C75118">
        <w:t xml:space="preserve">checkbox or </w:t>
      </w:r>
      <w:r w:rsidR="00B94238">
        <w:t xml:space="preserve">multiple </w:t>
      </w:r>
      <w:r w:rsidRPr="00C75118">
        <w:t>checkboxes</w:t>
      </w:r>
    </w:p>
    <w:p w14:paraId="47F07839" w14:textId="77777777" w:rsidR="00251040" w:rsidRDefault="00251040" w:rsidP="00251040">
      <w:pPr>
        <w:ind w:leftChars="472" w:left="850"/>
        <w:jc w:val="left"/>
      </w:pPr>
      <w:r w:rsidRPr="00C75118">
        <w:rPr>
          <w:rFonts w:hint="eastAsia"/>
          <w:color w:val="FF0000"/>
        </w:rPr>
        <w:t>⑪</w:t>
      </w:r>
      <w:r w:rsidRPr="00C75118">
        <w:rPr>
          <w:color w:val="FF0000"/>
        </w:rPr>
        <w:t xml:space="preserve"> </w:t>
      </w:r>
      <w:r w:rsidRPr="00C75118">
        <w:t xml:space="preserve">Click </w:t>
      </w:r>
      <w:r>
        <w:t>“</w:t>
      </w:r>
      <w:r w:rsidRPr="00F73A59">
        <w:rPr>
          <w:b/>
        </w:rPr>
        <w:t>Apply</w:t>
      </w:r>
      <w:r>
        <w:rPr>
          <w:b/>
        </w:rPr>
        <w:t>”</w:t>
      </w:r>
      <w:r w:rsidRPr="00C75118">
        <w:t xml:space="preserve"> button, </w:t>
      </w:r>
      <w:r w:rsidRPr="00C75118">
        <w:rPr>
          <w:rFonts w:hint="eastAsia"/>
        </w:rPr>
        <w:t>then the progress bar will show real-time progress of fla</w:t>
      </w:r>
      <w:r w:rsidRPr="00C75118">
        <w:t>sh dumping</w:t>
      </w:r>
      <w:r>
        <w:t xml:space="preserve"> and save the code/data as files.</w:t>
      </w:r>
    </w:p>
    <w:p w14:paraId="6F40F7F9" w14:textId="0D1F472C" w:rsidR="00251040" w:rsidRDefault="00831047" w:rsidP="00251040">
      <w:pPr>
        <w:ind w:leftChars="472" w:left="850"/>
        <w:jc w:val="left"/>
      </w:pPr>
      <w:r w:rsidRPr="00831047">
        <w:t xml:space="preserve"> </w:t>
      </w:r>
      <w:r>
        <w:rPr>
          <w:noProof/>
        </w:rPr>
        <w:drawing>
          <wp:inline distT="0" distB="0" distL="0" distR="0" wp14:anchorId="7C1E65CC" wp14:editId="07F88572">
            <wp:extent cx="1748479" cy="1257170"/>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1748479" cy="1257170"/>
                    </a:xfrm>
                    <a:prstGeom prst="rect">
                      <a:avLst/>
                    </a:prstGeom>
                    <a:noFill/>
                    <a:ln>
                      <a:noFill/>
                    </a:ln>
                  </pic:spPr>
                </pic:pic>
              </a:graphicData>
            </a:graphic>
          </wp:inline>
        </w:drawing>
      </w:r>
    </w:p>
    <w:p w14:paraId="2A76006C" w14:textId="77777777" w:rsidR="00251040" w:rsidRPr="00BF3002" w:rsidRDefault="00251040" w:rsidP="00251040">
      <w:r>
        <w:br w:type="page"/>
      </w:r>
    </w:p>
    <w:p w14:paraId="0BFAF78B" w14:textId="3D6D2238" w:rsidR="00251040" w:rsidRPr="00DC7C14" w:rsidRDefault="00251040" w:rsidP="00251040">
      <w:pPr>
        <w:pStyle w:val="Heading2"/>
        <w:ind w:left="992" w:hanging="567"/>
      </w:pPr>
      <w:bookmarkStart w:id="97" w:name="_Toc522722954"/>
      <w:bookmarkStart w:id="98" w:name="_Toc522795076"/>
      <w:bookmarkStart w:id="99" w:name="_Toc522795819"/>
      <w:bookmarkStart w:id="100" w:name="_Toc522722955"/>
      <w:bookmarkStart w:id="101" w:name="_Toc522795077"/>
      <w:bookmarkStart w:id="102" w:name="_Toc522795820"/>
      <w:bookmarkStart w:id="103" w:name="_Toc522722956"/>
      <w:bookmarkStart w:id="104" w:name="_Toc522795078"/>
      <w:bookmarkStart w:id="105" w:name="_Toc522795821"/>
      <w:bookmarkStart w:id="106" w:name="_Toc522722957"/>
      <w:bookmarkStart w:id="107" w:name="_Toc522795079"/>
      <w:bookmarkStart w:id="108" w:name="_Toc522795822"/>
      <w:bookmarkStart w:id="109" w:name="_Toc522722958"/>
      <w:bookmarkStart w:id="110" w:name="_Toc522795080"/>
      <w:bookmarkStart w:id="111" w:name="_Toc522795823"/>
      <w:bookmarkStart w:id="112" w:name="_Toc522722960"/>
      <w:bookmarkStart w:id="113" w:name="_Toc522795082"/>
      <w:bookmarkStart w:id="114" w:name="_Toc522795825"/>
      <w:bookmarkStart w:id="115" w:name="_Toc522722962"/>
      <w:bookmarkStart w:id="116" w:name="_Toc522795084"/>
      <w:bookmarkStart w:id="117" w:name="_Toc522795827"/>
      <w:bookmarkStart w:id="118" w:name="_Toc522722964"/>
      <w:bookmarkStart w:id="119" w:name="_Toc522795086"/>
      <w:bookmarkStart w:id="120" w:name="_Toc522795829"/>
      <w:bookmarkStart w:id="121" w:name="_Toc522722966"/>
      <w:bookmarkStart w:id="122" w:name="_Toc522795088"/>
      <w:bookmarkStart w:id="123" w:name="_Toc522795831"/>
      <w:bookmarkStart w:id="124" w:name="_Toc522722968"/>
      <w:bookmarkStart w:id="125" w:name="_Toc522795090"/>
      <w:bookmarkStart w:id="126" w:name="_Toc522795833"/>
      <w:bookmarkStart w:id="127" w:name="_Toc323904262"/>
      <w:bookmarkStart w:id="128" w:name="_Toc323904343"/>
      <w:bookmarkStart w:id="129" w:name="_Toc324344858"/>
      <w:bookmarkStart w:id="130" w:name="_Toc324344907"/>
      <w:bookmarkStart w:id="131" w:name="_Toc341973779"/>
      <w:bookmarkStart w:id="132" w:name="_Toc341973801"/>
      <w:bookmarkStart w:id="133" w:name="_Toc342051217"/>
      <w:bookmarkStart w:id="134" w:name="_Toc342054094"/>
      <w:bookmarkStart w:id="135" w:name="_Toc342058152"/>
      <w:bookmarkStart w:id="136" w:name="_Toc343772848"/>
      <w:bookmarkStart w:id="137" w:name="_Toc343774060"/>
      <w:bookmarkStart w:id="138" w:name="_Toc343784143"/>
      <w:bookmarkStart w:id="139" w:name="_Toc343784184"/>
      <w:bookmarkStart w:id="140" w:name="_Toc343785189"/>
      <w:bookmarkStart w:id="141" w:name="_Toc343786208"/>
      <w:bookmarkStart w:id="142" w:name="_Toc343786446"/>
      <w:bookmarkStart w:id="143" w:name="_Toc343846697"/>
      <w:bookmarkStart w:id="144" w:name="_Toc343846739"/>
      <w:bookmarkStart w:id="145" w:name="_Toc343847792"/>
      <w:bookmarkStart w:id="146" w:name="_Toc343848158"/>
      <w:bookmarkStart w:id="147" w:name="_Toc343871255"/>
      <w:bookmarkStart w:id="148" w:name="_Toc343871687"/>
      <w:bookmarkStart w:id="149" w:name="_Toc343871730"/>
      <w:bookmarkStart w:id="150" w:name="_Toc343872198"/>
      <w:bookmarkStart w:id="151" w:name="_Toc395771809"/>
      <w:bookmarkStart w:id="152" w:name="_Toc395775359"/>
      <w:bookmarkStart w:id="153" w:name="_Toc395778858"/>
      <w:bookmarkStart w:id="154" w:name="_Toc395778901"/>
      <w:bookmarkStart w:id="155" w:name="_Toc395794144"/>
      <w:bookmarkStart w:id="156" w:name="_Toc395794187"/>
      <w:bookmarkStart w:id="157" w:name="_Toc522722970"/>
      <w:bookmarkStart w:id="158" w:name="_Toc522795092"/>
      <w:bookmarkStart w:id="159" w:name="_Toc522795835"/>
      <w:bookmarkStart w:id="160" w:name="_Toc522722971"/>
      <w:bookmarkStart w:id="161" w:name="_Toc522795093"/>
      <w:bookmarkStart w:id="162" w:name="_Toc522795836"/>
      <w:bookmarkStart w:id="163" w:name="_Toc522722972"/>
      <w:bookmarkStart w:id="164" w:name="_Toc522795094"/>
      <w:bookmarkStart w:id="165" w:name="_Toc522795837"/>
      <w:bookmarkStart w:id="166" w:name="_Toc522722973"/>
      <w:bookmarkStart w:id="167" w:name="_Toc522795095"/>
      <w:bookmarkStart w:id="168" w:name="_Toc522795838"/>
      <w:bookmarkStart w:id="169" w:name="_Toc522722974"/>
      <w:bookmarkStart w:id="170" w:name="_Toc522795096"/>
      <w:bookmarkStart w:id="171" w:name="_Toc522795839"/>
      <w:bookmarkStart w:id="172" w:name="_Toc522722975"/>
      <w:bookmarkStart w:id="173" w:name="_Toc522795097"/>
      <w:bookmarkStart w:id="174" w:name="_Toc522795840"/>
      <w:bookmarkStart w:id="175" w:name="_Toc522722976"/>
      <w:bookmarkStart w:id="176" w:name="_Toc522795098"/>
      <w:bookmarkStart w:id="177" w:name="_Toc522795841"/>
      <w:bookmarkStart w:id="178" w:name="_Toc522722977"/>
      <w:bookmarkStart w:id="179" w:name="_Toc522795099"/>
      <w:bookmarkStart w:id="180" w:name="_Toc522795842"/>
      <w:bookmarkStart w:id="181" w:name="_Toc522722978"/>
      <w:bookmarkStart w:id="182" w:name="_Toc522795100"/>
      <w:bookmarkStart w:id="183" w:name="_Toc522795843"/>
      <w:bookmarkStart w:id="184" w:name="_Toc522722979"/>
      <w:bookmarkStart w:id="185" w:name="_Toc522795101"/>
      <w:bookmarkStart w:id="186" w:name="_Toc522795844"/>
      <w:bookmarkStart w:id="187" w:name="_Toc522722981"/>
      <w:bookmarkStart w:id="188" w:name="_Toc522795103"/>
      <w:bookmarkStart w:id="189" w:name="_Toc522795846"/>
      <w:bookmarkStart w:id="190" w:name="_Toc522722983"/>
      <w:bookmarkStart w:id="191" w:name="_Toc522795105"/>
      <w:bookmarkStart w:id="192" w:name="_Toc522795848"/>
      <w:bookmarkStart w:id="193" w:name="_Toc522722984"/>
      <w:bookmarkStart w:id="194" w:name="_Toc522795106"/>
      <w:bookmarkStart w:id="195" w:name="_Toc522795849"/>
      <w:bookmarkStart w:id="196" w:name="_Toc522722985"/>
      <w:bookmarkStart w:id="197" w:name="_Toc522795107"/>
      <w:bookmarkStart w:id="198" w:name="_Toc522795850"/>
      <w:bookmarkStart w:id="199" w:name="_Toc522722986"/>
      <w:bookmarkStart w:id="200" w:name="_Toc522795108"/>
      <w:bookmarkStart w:id="201" w:name="_Toc522795851"/>
      <w:bookmarkStart w:id="202" w:name="_Toc522722987"/>
      <w:bookmarkStart w:id="203" w:name="_Toc522795109"/>
      <w:bookmarkStart w:id="204" w:name="_Toc522795852"/>
      <w:bookmarkStart w:id="205" w:name="_Toc522722989"/>
      <w:bookmarkStart w:id="206" w:name="_Toc522795111"/>
      <w:bookmarkStart w:id="207" w:name="_Toc522795854"/>
      <w:bookmarkStart w:id="208" w:name="_Toc522722990"/>
      <w:bookmarkStart w:id="209" w:name="_Toc522795112"/>
      <w:bookmarkStart w:id="210" w:name="_Toc522795855"/>
      <w:bookmarkStart w:id="211" w:name="_Toc522722992"/>
      <w:bookmarkStart w:id="212" w:name="_Toc522795114"/>
      <w:bookmarkStart w:id="213" w:name="_Toc522795857"/>
      <w:bookmarkStart w:id="214" w:name="_Toc522722996"/>
      <w:bookmarkStart w:id="215" w:name="_Toc522795118"/>
      <w:bookmarkStart w:id="216" w:name="_Toc522795861"/>
      <w:bookmarkStart w:id="217" w:name="_Toc522722997"/>
      <w:bookmarkStart w:id="218" w:name="_Toc522795119"/>
      <w:bookmarkStart w:id="219" w:name="_Toc522795862"/>
      <w:bookmarkStart w:id="220" w:name="_Toc522722998"/>
      <w:bookmarkStart w:id="221" w:name="_Toc522795120"/>
      <w:bookmarkStart w:id="222" w:name="_Toc522795863"/>
      <w:bookmarkStart w:id="223" w:name="_Toc522722999"/>
      <w:bookmarkStart w:id="224" w:name="_Toc522795121"/>
      <w:bookmarkStart w:id="225" w:name="_Toc522795864"/>
      <w:bookmarkStart w:id="226" w:name="_Toc522723000"/>
      <w:bookmarkStart w:id="227" w:name="_Toc522795122"/>
      <w:bookmarkStart w:id="228" w:name="_Toc522795865"/>
      <w:bookmarkStart w:id="229" w:name="_Toc522723001"/>
      <w:bookmarkStart w:id="230" w:name="_Toc522795123"/>
      <w:bookmarkStart w:id="231" w:name="_Toc522795866"/>
      <w:bookmarkStart w:id="232" w:name="_Toc522723003"/>
      <w:bookmarkStart w:id="233" w:name="_Toc522795125"/>
      <w:bookmarkStart w:id="234" w:name="_Toc522795868"/>
      <w:bookmarkStart w:id="235" w:name="_Toc522723004"/>
      <w:bookmarkStart w:id="236" w:name="_Toc522795126"/>
      <w:bookmarkStart w:id="237" w:name="_Toc522795869"/>
      <w:bookmarkStart w:id="238" w:name="_Toc522723006"/>
      <w:bookmarkStart w:id="239" w:name="_Toc522795128"/>
      <w:bookmarkStart w:id="240" w:name="_Toc522795871"/>
      <w:bookmarkStart w:id="241" w:name="_Toc522723007"/>
      <w:bookmarkStart w:id="242" w:name="_Toc522795129"/>
      <w:bookmarkStart w:id="243" w:name="_Toc522795872"/>
      <w:bookmarkStart w:id="244" w:name="_Toc522723008"/>
      <w:bookmarkStart w:id="245" w:name="_Toc522795130"/>
      <w:bookmarkStart w:id="246" w:name="_Toc522795873"/>
      <w:bookmarkStart w:id="247" w:name="_Toc522723009"/>
      <w:bookmarkStart w:id="248" w:name="_Toc522795131"/>
      <w:bookmarkStart w:id="249" w:name="_Toc522795874"/>
      <w:bookmarkStart w:id="250" w:name="_Toc522723010"/>
      <w:bookmarkStart w:id="251" w:name="_Toc522795132"/>
      <w:bookmarkStart w:id="252" w:name="_Toc522795875"/>
      <w:bookmarkStart w:id="253" w:name="_Toc522723011"/>
      <w:bookmarkStart w:id="254" w:name="_Toc522795133"/>
      <w:bookmarkStart w:id="255" w:name="_Toc522795876"/>
      <w:bookmarkStart w:id="256" w:name="_Toc522723012"/>
      <w:bookmarkStart w:id="257" w:name="_Toc522795134"/>
      <w:bookmarkStart w:id="258" w:name="_Toc522795877"/>
      <w:bookmarkStart w:id="259" w:name="_Toc522723013"/>
      <w:bookmarkStart w:id="260" w:name="_Toc522795135"/>
      <w:bookmarkStart w:id="261" w:name="_Toc522795878"/>
      <w:bookmarkStart w:id="262" w:name="_Toc522723014"/>
      <w:bookmarkStart w:id="263" w:name="_Toc522795136"/>
      <w:bookmarkStart w:id="264" w:name="_Toc522795879"/>
      <w:bookmarkStart w:id="265" w:name="_Toc522723016"/>
      <w:bookmarkStart w:id="266" w:name="_Toc522795138"/>
      <w:bookmarkStart w:id="267" w:name="_Toc522795881"/>
      <w:bookmarkStart w:id="268" w:name="_Toc522723017"/>
      <w:bookmarkStart w:id="269" w:name="_Toc522795139"/>
      <w:bookmarkStart w:id="270" w:name="_Toc522795882"/>
      <w:bookmarkStart w:id="271" w:name="_Toc522723018"/>
      <w:bookmarkStart w:id="272" w:name="_Toc522795140"/>
      <w:bookmarkStart w:id="273" w:name="_Toc522795883"/>
      <w:bookmarkStart w:id="274" w:name="_Toc522723021"/>
      <w:bookmarkStart w:id="275" w:name="_Toc522795143"/>
      <w:bookmarkStart w:id="276" w:name="_Toc522795886"/>
      <w:bookmarkStart w:id="277" w:name="_Toc522723022"/>
      <w:bookmarkStart w:id="278" w:name="_Toc522795144"/>
      <w:bookmarkStart w:id="279" w:name="_Toc522795887"/>
      <w:bookmarkStart w:id="280" w:name="_Toc522723023"/>
      <w:bookmarkStart w:id="281" w:name="_Toc522795145"/>
      <w:bookmarkStart w:id="282" w:name="_Toc522795888"/>
      <w:bookmarkStart w:id="283" w:name="_Toc522723024"/>
      <w:bookmarkStart w:id="284" w:name="_Toc522795146"/>
      <w:bookmarkStart w:id="285" w:name="_Toc522795889"/>
      <w:bookmarkStart w:id="286" w:name="_Toc522723025"/>
      <w:bookmarkStart w:id="287" w:name="_Toc522795147"/>
      <w:bookmarkStart w:id="288" w:name="_Toc522795890"/>
      <w:bookmarkStart w:id="289" w:name="_Toc522723026"/>
      <w:bookmarkStart w:id="290" w:name="_Toc522795148"/>
      <w:bookmarkStart w:id="291" w:name="_Toc522795891"/>
      <w:bookmarkStart w:id="292" w:name="_Toc522723027"/>
      <w:bookmarkStart w:id="293" w:name="_Toc522795149"/>
      <w:bookmarkStart w:id="294" w:name="_Toc522795892"/>
      <w:bookmarkStart w:id="295" w:name="_Toc522723028"/>
      <w:bookmarkStart w:id="296" w:name="_Toc522795150"/>
      <w:bookmarkStart w:id="297" w:name="_Toc522795893"/>
      <w:bookmarkStart w:id="298" w:name="_Toc522723029"/>
      <w:bookmarkStart w:id="299" w:name="_Toc522795151"/>
      <w:bookmarkStart w:id="300" w:name="_Toc522795894"/>
      <w:bookmarkStart w:id="301" w:name="_Toc522723030"/>
      <w:bookmarkStart w:id="302" w:name="_Toc522795152"/>
      <w:bookmarkStart w:id="303" w:name="_Toc522795895"/>
      <w:bookmarkStart w:id="304" w:name="_Toc522723031"/>
      <w:bookmarkStart w:id="305" w:name="_Toc522795153"/>
      <w:bookmarkStart w:id="306" w:name="_Toc522795896"/>
      <w:bookmarkStart w:id="307" w:name="_Toc522723032"/>
      <w:bookmarkStart w:id="308" w:name="_Toc522795154"/>
      <w:bookmarkStart w:id="309" w:name="_Toc522795897"/>
      <w:bookmarkStart w:id="310" w:name="_Toc522723033"/>
      <w:bookmarkStart w:id="311" w:name="_Toc522795155"/>
      <w:bookmarkStart w:id="312" w:name="_Toc522795898"/>
      <w:bookmarkStart w:id="313" w:name="_Toc522723034"/>
      <w:bookmarkStart w:id="314" w:name="_Toc522795156"/>
      <w:bookmarkStart w:id="315" w:name="_Toc522795899"/>
      <w:bookmarkStart w:id="316" w:name="_Toc522723035"/>
      <w:bookmarkStart w:id="317" w:name="_Toc522795157"/>
      <w:bookmarkStart w:id="318" w:name="_Toc522795900"/>
      <w:bookmarkStart w:id="319" w:name="_Toc522723037"/>
      <w:bookmarkStart w:id="320" w:name="_Toc522795159"/>
      <w:bookmarkStart w:id="321" w:name="_Toc522795902"/>
      <w:bookmarkStart w:id="322" w:name="_Toc522723039"/>
      <w:bookmarkStart w:id="323" w:name="_Toc522795161"/>
      <w:bookmarkStart w:id="324" w:name="_Toc522795904"/>
      <w:bookmarkStart w:id="325" w:name="_Toc522723040"/>
      <w:bookmarkStart w:id="326" w:name="_Toc522795162"/>
      <w:bookmarkStart w:id="327" w:name="_Toc522795905"/>
      <w:bookmarkStart w:id="328" w:name="_Toc522723041"/>
      <w:bookmarkStart w:id="329" w:name="_Toc522795163"/>
      <w:bookmarkStart w:id="330" w:name="_Toc522795906"/>
      <w:bookmarkStart w:id="331" w:name="_Toc522723042"/>
      <w:bookmarkStart w:id="332" w:name="_Toc522795164"/>
      <w:bookmarkStart w:id="333" w:name="_Toc522795907"/>
      <w:bookmarkStart w:id="334" w:name="_Toc522723043"/>
      <w:bookmarkStart w:id="335" w:name="_Toc522795165"/>
      <w:bookmarkStart w:id="336" w:name="_Toc522795908"/>
      <w:bookmarkStart w:id="337" w:name="_Toc522723044"/>
      <w:bookmarkStart w:id="338" w:name="_Toc522795166"/>
      <w:bookmarkStart w:id="339" w:name="_Toc522795909"/>
      <w:bookmarkStart w:id="340" w:name="_Toc522723045"/>
      <w:bookmarkStart w:id="341" w:name="_Toc522795167"/>
      <w:bookmarkStart w:id="342" w:name="_Toc522795910"/>
      <w:bookmarkStart w:id="343" w:name="_Toc522723046"/>
      <w:bookmarkStart w:id="344" w:name="_Toc522795168"/>
      <w:bookmarkStart w:id="345" w:name="_Toc522795911"/>
      <w:bookmarkStart w:id="346" w:name="_Toc522552992"/>
      <w:bookmarkStart w:id="347" w:name="_Toc522723047"/>
      <w:bookmarkStart w:id="348" w:name="_Toc522795169"/>
      <w:bookmarkStart w:id="349" w:name="_Toc522795912"/>
      <w:bookmarkStart w:id="350" w:name="_Toc522552993"/>
      <w:bookmarkStart w:id="351" w:name="_Toc522723048"/>
      <w:bookmarkStart w:id="352" w:name="_Toc522795170"/>
      <w:bookmarkStart w:id="353" w:name="_Toc522795913"/>
      <w:bookmarkStart w:id="354" w:name="_Toc522723049"/>
      <w:bookmarkStart w:id="355" w:name="_Toc522795171"/>
      <w:bookmarkStart w:id="356" w:name="_Toc522795914"/>
      <w:bookmarkStart w:id="357" w:name="_Toc522723051"/>
      <w:bookmarkStart w:id="358" w:name="_Toc522795173"/>
      <w:bookmarkStart w:id="359" w:name="_Toc522795916"/>
      <w:bookmarkStart w:id="360" w:name="_Toc522723052"/>
      <w:bookmarkStart w:id="361" w:name="_Toc522795174"/>
      <w:bookmarkStart w:id="362" w:name="_Toc522795917"/>
      <w:bookmarkStart w:id="363" w:name="_Toc522723053"/>
      <w:bookmarkStart w:id="364" w:name="_Toc522795175"/>
      <w:bookmarkStart w:id="365" w:name="_Toc522795918"/>
      <w:bookmarkStart w:id="366" w:name="_Toc522723054"/>
      <w:bookmarkStart w:id="367" w:name="_Toc522795176"/>
      <w:bookmarkStart w:id="368" w:name="_Toc522795919"/>
      <w:bookmarkStart w:id="369" w:name="_Toc522723057"/>
      <w:bookmarkStart w:id="370" w:name="_Toc522795179"/>
      <w:bookmarkStart w:id="371" w:name="_Toc522795922"/>
      <w:bookmarkStart w:id="372" w:name="_Toc522723058"/>
      <w:bookmarkStart w:id="373" w:name="_Toc522795180"/>
      <w:bookmarkStart w:id="374" w:name="_Toc522795923"/>
      <w:bookmarkStart w:id="375" w:name="_Toc522723059"/>
      <w:bookmarkStart w:id="376" w:name="_Toc522795181"/>
      <w:bookmarkStart w:id="377" w:name="_Toc522795924"/>
      <w:bookmarkStart w:id="378" w:name="_Toc522723060"/>
      <w:bookmarkStart w:id="379" w:name="_Toc522795182"/>
      <w:bookmarkStart w:id="380" w:name="_Toc522795925"/>
      <w:bookmarkStart w:id="381" w:name="_Toc522723061"/>
      <w:bookmarkStart w:id="382" w:name="_Toc522795183"/>
      <w:bookmarkStart w:id="383" w:name="_Toc522795926"/>
      <w:bookmarkStart w:id="384" w:name="_Toc522723062"/>
      <w:bookmarkStart w:id="385" w:name="_Toc522795184"/>
      <w:bookmarkStart w:id="386" w:name="_Toc522795927"/>
      <w:bookmarkStart w:id="387" w:name="_Toc522723063"/>
      <w:bookmarkStart w:id="388" w:name="_Toc522795185"/>
      <w:bookmarkStart w:id="389" w:name="_Toc522795928"/>
      <w:bookmarkStart w:id="390" w:name="_Toc522723064"/>
      <w:bookmarkStart w:id="391" w:name="_Toc522795186"/>
      <w:bookmarkStart w:id="392" w:name="_Toc522795929"/>
      <w:bookmarkStart w:id="393" w:name="_Toc522723065"/>
      <w:bookmarkStart w:id="394" w:name="_Toc522795187"/>
      <w:bookmarkStart w:id="395" w:name="_Toc522795930"/>
      <w:bookmarkStart w:id="396" w:name="_Toc522723066"/>
      <w:bookmarkStart w:id="397" w:name="_Toc522795188"/>
      <w:bookmarkStart w:id="398" w:name="_Toc522795931"/>
      <w:bookmarkStart w:id="399" w:name="_Toc522723067"/>
      <w:bookmarkStart w:id="400" w:name="_Toc522795189"/>
      <w:bookmarkStart w:id="401" w:name="_Toc522795932"/>
      <w:bookmarkStart w:id="402" w:name="_Toc522723068"/>
      <w:bookmarkStart w:id="403" w:name="_Toc522795190"/>
      <w:bookmarkStart w:id="404" w:name="_Toc522795933"/>
      <w:bookmarkStart w:id="405" w:name="_Toc522723069"/>
      <w:bookmarkStart w:id="406" w:name="_Toc522795191"/>
      <w:bookmarkStart w:id="407" w:name="_Toc522795934"/>
      <w:bookmarkStart w:id="408" w:name="_Toc522723070"/>
      <w:bookmarkStart w:id="409" w:name="_Toc522795192"/>
      <w:bookmarkStart w:id="410" w:name="_Toc522795935"/>
      <w:bookmarkStart w:id="411" w:name="_Toc522723071"/>
      <w:bookmarkStart w:id="412" w:name="_Toc522795193"/>
      <w:bookmarkStart w:id="413" w:name="_Toc522795936"/>
      <w:bookmarkStart w:id="414" w:name="_Toc522723072"/>
      <w:bookmarkStart w:id="415" w:name="_Toc522795194"/>
      <w:bookmarkStart w:id="416" w:name="_Toc522795937"/>
      <w:bookmarkStart w:id="417" w:name="_Toc522723074"/>
      <w:bookmarkStart w:id="418" w:name="_Toc522795196"/>
      <w:bookmarkStart w:id="419" w:name="_Toc522795939"/>
      <w:bookmarkStart w:id="420" w:name="_Toc522723075"/>
      <w:bookmarkStart w:id="421" w:name="_Toc522795197"/>
      <w:bookmarkStart w:id="422" w:name="_Toc522795940"/>
      <w:bookmarkStart w:id="423" w:name="_Toc522723077"/>
      <w:bookmarkStart w:id="424" w:name="_Toc522795199"/>
      <w:bookmarkStart w:id="425" w:name="_Toc522795942"/>
      <w:bookmarkStart w:id="426" w:name="_Toc522723078"/>
      <w:bookmarkStart w:id="427" w:name="_Toc522795200"/>
      <w:bookmarkStart w:id="428" w:name="_Toc522795943"/>
      <w:bookmarkStart w:id="429" w:name="_Toc522723079"/>
      <w:bookmarkStart w:id="430" w:name="_Toc522795201"/>
      <w:bookmarkStart w:id="431" w:name="_Toc522795944"/>
      <w:bookmarkStart w:id="432" w:name="_Toc522723080"/>
      <w:bookmarkStart w:id="433" w:name="_Toc522795202"/>
      <w:bookmarkStart w:id="434" w:name="_Toc522795945"/>
      <w:bookmarkStart w:id="435" w:name="_Toc522723081"/>
      <w:bookmarkStart w:id="436" w:name="_Toc522795203"/>
      <w:bookmarkStart w:id="437" w:name="_Toc522795946"/>
      <w:bookmarkStart w:id="438" w:name="_Toc522723083"/>
      <w:bookmarkStart w:id="439" w:name="_Toc522795205"/>
      <w:bookmarkStart w:id="440" w:name="_Toc522795948"/>
      <w:bookmarkStart w:id="441" w:name="_Toc522723084"/>
      <w:bookmarkStart w:id="442" w:name="_Toc522795206"/>
      <w:bookmarkStart w:id="443" w:name="_Toc522795949"/>
      <w:bookmarkStart w:id="444" w:name="_Toc522723086"/>
      <w:bookmarkStart w:id="445" w:name="_Toc522795208"/>
      <w:bookmarkStart w:id="446" w:name="_Toc522795951"/>
      <w:bookmarkStart w:id="447" w:name="_Toc522723088"/>
      <w:bookmarkStart w:id="448" w:name="_Toc522795210"/>
      <w:bookmarkStart w:id="449" w:name="_Toc522795953"/>
      <w:bookmarkStart w:id="450" w:name="_Toc522723090"/>
      <w:bookmarkStart w:id="451" w:name="_Toc522795212"/>
      <w:bookmarkStart w:id="452" w:name="_Toc522795955"/>
      <w:bookmarkStart w:id="453" w:name="_Toc522723091"/>
      <w:bookmarkStart w:id="454" w:name="_Toc522795213"/>
      <w:bookmarkStart w:id="455" w:name="_Toc522795956"/>
      <w:bookmarkStart w:id="456" w:name="_Toc522723092"/>
      <w:bookmarkStart w:id="457" w:name="_Toc522795214"/>
      <w:bookmarkStart w:id="458" w:name="_Toc522795957"/>
      <w:bookmarkStart w:id="459" w:name="_Toc522723094"/>
      <w:bookmarkStart w:id="460" w:name="_Toc522795216"/>
      <w:bookmarkStart w:id="461" w:name="_Toc522795959"/>
      <w:bookmarkStart w:id="462" w:name="_Toc522723095"/>
      <w:bookmarkStart w:id="463" w:name="_Toc522795217"/>
      <w:bookmarkStart w:id="464" w:name="_Toc522795960"/>
      <w:bookmarkStart w:id="465" w:name="_Toc522723096"/>
      <w:bookmarkStart w:id="466" w:name="_Toc522795218"/>
      <w:bookmarkStart w:id="467" w:name="_Toc522795961"/>
      <w:bookmarkStart w:id="468" w:name="_Toc522723097"/>
      <w:bookmarkStart w:id="469" w:name="_Toc522795219"/>
      <w:bookmarkStart w:id="470" w:name="_Toc522795962"/>
      <w:bookmarkStart w:id="471" w:name="_Toc522723098"/>
      <w:bookmarkStart w:id="472" w:name="_Toc522795220"/>
      <w:bookmarkStart w:id="473" w:name="_Toc522795963"/>
      <w:bookmarkStart w:id="474" w:name="_Toc522723099"/>
      <w:bookmarkStart w:id="475" w:name="_Toc522795221"/>
      <w:bookmarkStart w:id="476" w:name="_Toc522795964"/>
      <w:bookmarkStart w:id="477" w:name="_Toc522723100"/>
      <w:bookmarkStart w:id="478" w:name="_Toc522795222"/>
      <w:bookmarkStart w:id="479" w:name="_Toc522795965"/>
      <w:bookmarkStart w:id="480" w:name="_Toc522723101"/>
      <w:bookmarkStart w:id="481" w:name="_Toc522795223"/>
      <w:bookmarkStart w:id="482" w:name="_Toc522795966"/>
      <w:bookmarkStart w:id="483" w:name="_Toc522723102"/>
      <w:bookmarkStart w:id="484" w:name="_Toc522795224"/>
      <w:bookmarkStart w:id="485" w:name="_Toc522795967"/>
      <w:bookmarkStart w:id="486" w:name="_Toc522723106"/>
      <w:bookmarkStart w:id="487" w:name="_Toc522795228"/>
      <w:bookmarkStart w:id="488" w:name="_Toc522795971"/>
      <w:bookmarkStart w:id="489" w:name="_Toc522723107"/>
      <w:bookmarkStart w:id="490" w:name="_Toc522795229"/>
      <w:bookmarkStart w:id="491" w:name="_Toc522795972"/>
      <w:bookmarkStart w:id="492" w:name="_Toc522723108"/>
      <w:bookmarkStart w:id="493" w:name="_Toc522795230"/>
      <w:bookmarkStart w:id="494" w:name="_Toc522795973"/>
      <w:bookmarkStart w:id="495" w:name="_Toc522723118"/>
      <w:bookmarkStart w:id="496" w:name="_Toc522795240"/>
      <w:bookmarkStart w:id="497" w:name="_Toc522795983"/>
      <w:bookmarkStart w:id="498" w:name="_Toc522723133"/>
      <w:bookmarkStart w:id="499" w:name="_Toc522795255"/>
      <w:bookmarkStart w:id="500" w:name="_Toc522795998"/>
      <w:bookmarkStart w:id="501" w:name="_Toc522723135"/>
      <w:bookmarkStart w:id="502" w:name="_Toc522795257"/>
      <w:bookmarkStart w:id="503" w:name="_Toc522796000"/>
      <w:bookmarkStart w:id="504" w:name="_Toc522723137"/>
      <w:bookmarkStart w:id="505" w:name="_Toc522795259"/>
      <w:bookmarkStart w:id="506" w:name="_Toc522796002"/>
      <w:bookmarkStart w:id="507" w:name="_Toc522723139"/>
      <w:bookmarkStart w:id="508" w:name="_Toc522795261"/>
      <w:bookmarkStart w:id="509" w:name="_Toc522796004"/>
      <w:bookmarkStart w:id="510" w:name="_Toc522723142"/>
      <w:bookmarkStart w:id="511" w:name="_Toc522795264"/>
      <w:bookmarkStart w:id="512" w:name="_Toc522796007"/>
      <w:bookmarkStart w:id="513" w:name="_Toc522723144"/>
      <w:bookmarkStart w:id="514" w:name="_Toc522795266"/>
      <w:bookmarkStart w:id="515" w:name="_Toc522796009"/>
      <w:bookmarkStart w:id="516" w:name="_Toc522723147"/>
      <w:bookmarkStart w:id="517" w:name="_Toc522795269"/>
      <w:bookmarkStart w:id="518" w:name="_Toc522796012"/>
      <w:bookmarkStart w:id="519" w:name="_Toc522723148"/>
      <w:bookmarkStart w:id="520" w:name="_Toc522795270"/>
      <w:bookmarkStart w:id="521" w:name="_Toc522796013"/>
      <w:bookmarkStart w:id="522" w:name="_Toc522723149"/>
      <w:bookmarkStart w:id="523" w:name="_Toc522795271"/>
      <w:bookmarkStart w:id="524" w:name="_Toc522796014"/>
      <w:bookmarkStart w:id="525" w:name="_Toc522723150"/>
      <w:bookmarkStart w:id="526" w:name="_Toc522795272"/>
      <w:bookmarkStart w:id="527" w:name="_Toc522796015"/>
      <w:bookmarkStart w:id="528" w:name="_Toc522723151"/>
      <w:bookmarkStart w:id="529" w:name="_Toc522795273"/>
      <w:bookmarkStart w:id="530" w:name="_Toc522796016"/>
      <w:bookmarkStart w:id="531" w:name="_Toc522723152"/>
      <w:bookmarkStart w:id="532" w:name="_Toc522795274"/>
      <w:bookmarkStart w:id="533" w:name="_Toc522796017"/>
      <w:bookmarkStart w:id="534" w:name="_Toc522723154"/>
      <w:bookmarkStart w:id="535" w:name="_Toc522795276"/>
      <w:bookmarkStart w:id="536" w:name="_Toc522796019"/>
      <w:bookmarkStart w:id="537" w:name="_Toc522723156"/>
      <w:bookmarkStart w:id="538" w:name="_Toc522795278"/>
      <w:bookmarkStart w:id="539" w:name="_Toc522796021"/>
      <w:bookmarkStart w:id="540" w:name="_Toc522723158"/>
      <w:bookmarkStart w:id="541" w:name="_Toc522795280"/>
      <w:bookmarkStart w:id="542" w:name="_Toc522796023"/>
      <w:bookmarkStart w:id="543" w:name="_Toc522723160"/>
      <w:bookmarkStart w:id="544" w:name="_Toc522795282"/>
      <w:bookmarkStart w:id="545" w:name="_Toc522796025"/>
      <w:bookmarkStart w:id="546" w:name="_Toc522723161"/>
      <w:bookmarkStart w:id="547" w:name="_Toc522795283"/>
      <w:bookmarkStart w:id="548" w:name="_Toc522796026"/>
      <w:bookmarkStart w:id="549" w:name="_Toc522723162"/>
      <w:bookmarkStart w:id="550" w:name="_Toc522795284"/>
      <w:bookmarkStart w:id="551" w:name="_Toc522796027"/>
      <w:bookmarkStart w:id="552" w:name="_Toc522723163"/>
      <w:bookmarkStart w:id="553" w:name="_Toc522795285"/>
      <w:bookmarkStart w:id="554" w:name="_Toc522796028"/>
      <w:bookmarkStart w:id="555" w:name="_Toc522723164"/>
      <w:bookmarkStart w:id="556" w:name="_Toc522795286"/>
      <w:bookmarkStart w:id="557" w:name="_Toc522796029"/>
      <w:bookmarkStart w:id="558" w:name="_Toc522723165"/>
      <w:bookmarkStart w:id="559" w:name="_Toc522795287"/>
      <w:bookmarkStart w:id="560" w:name="_Toc522796030"/>
      <w:bookmarkStart w:id="561" w:name="_Toc522723166"/>
      <w:bookmarkStart w:id="562" w:name="_Toc522795288"/>
      <w:bookmarkStart w:id="563" w:name="_Toc522796031"/>
      <w:bookmarkStart w:id="564" w:name="_Toc522723167"/>
      <w:bookmarkStart w:id="565" w:name="_Toc522795289"/>
      <w:bookmarkStart w:id="566" w:name="_Toc522796032"/>
      <w:bookmarkStart w:id="567" w:name="_Toc522723168"/>
      <w:bookmarkStart w:id="568" w:name="_Toc522795290"/>
      <w:bookmarkStart w:id="569" w:name="_Toc522796033"/>
      <w:bookmarkStart w:id="570" w:name="_Toc522723169"/>
      <w:bookmarkStart w:id="571" w:name="_Toc522795291"/>
      <w:bookmarkStart w:id="572" w:name="_Toc522796034"/>
      <w:bookmarkStart w:id="573" w:name="_Toc522723170"/>
      <w:bookmarkStart w:id="574" w:name="_Toc522795292"/>
      <w:bookmarkStart w:id="575" w:name="_Toc522796035"/>
      <w:bookmarkStart w:id="576" w:name="_Toc522723171"/>
      <w:bookmarkStart w:id="577" w:name="_Toc522795293"/>
      <w:bookmarkStart w:id="578" w:name="_Toc522796036"/>
      <w:bookmarkStart w:id="579" w:name="_Toc522723172"/>
      <w:bookmarkStart w:id="580" w:name="_Toc522795294"/>
      <w:bookmarkStart w:id="581" w:name="_Toc522796037"/>
      <w:bookmarkStart w:id="582" w:name="_Toc522723173"/>
      <w:bookmarkStart w:id="583" w:name="_Toc522795295"/>
      <w:bookmarkStart w:id="584" w:name="_Toc522796038"/>
      <w:bookmarkStart w:id="585" w:name="_Toc522723174"/>
      <w:bookmarkStart w:id="586" w:name="_Toc522795296"/>
      <w:bookmarkStart w:id="587" w:name="_Toc522796039"/>
      <w:bookmarkStart w:id="588" w:name="_Toc522723175"/>
      <w:bookmarkStart w:id="589" w:name="_Toc522795297"/>
      <w:bookmarkStart w:id="590" w:name="_Toc522796040"/>
      <w:bookmarkStart w:id="591" w:name="_Toc522723176"/>
      <w:bookmarkStart w:id="592" w:name="_Toc522795298"/>
      <w:bookmarkStart w:id="593" w:name="_Toc522796041"/>
      <w:bookmarkStart w:id="594" w:name="_Toc522723177"/>
      <w:bookmarkStart w:id="595" w:name="_Toc522795299"/>
      <w:bookmarkStart w:id="596" w:name="_Toc522796042"/>
      <w:bookmarkStart w:id="597" w:name="_Toc522723178"/>
      <w:bookmarkStart w:id="598" w:name="_Toc522795300"/>
      <w:bookmarkStart w:id="599" w:name="_Toc522796043"/>
      <w:bookmarkStart w:id="600" w:name="_Toc522723179"/>
      <w:bookmarkStart w:id="601" w:name="_Toc522795301"/>
      <w:bookmarkStart w:id="602" w:name="_Toc522796044"/>
      <w:bookmarkStart w:id="603" w:name="_Toc522723180"/>
      <w:bookmarkStart w:id="604" w:name="_Toc522795302"/>
      <w:bookmarkStart w:id="605" w:name="_Toc522796045"/>
      <w:bookmarkStart w:id="606" w:name="_Toc522723181"/>
      <w:bookmarkStart w:id="607" w:name="_Toc522795303"/>
      <w:bookmarkStart w:id="608" w:name="_Toc522796046"/>
      <w:bookmarkStart w:id="609" w:name="_Toc522723182"/>
      <w:bookmarkStart w:id="610" w:name="_Toc522795304"/>
      <w:bookmarkStart w:id="611" w:name="_Toc522796047"/>
      <w:bookmarkStart w:id="612" w:name="_Toc522723183"/>
      <w:bookmarkStart w:id="613" w:name="_Toc522795305"/>
      <w:bookmarkStart w:id="614" w:name="_Toc522796048"/>
      <w:bookmarkStart w:id="615" w:name="_Toc522723184"/>
      <w:bookmarkStart w:id="616" w:name="_Toc522795306"/>
      <w:bookmarkStart w:id="617" w:name="_Toc522796049"/>
      <w:bookmarkStart w:id="618" w:name="_Toc522723185"/>
      <w:bookmarkStart w:id="619" w:name="_Toc522795307"/>
      <w:bookmarkStart w:id="620" w:name="_Toc522796050"/>
      <w:bookmarkStart w:id="621" w:name="_Toc522723186"/>
      <w:bookmarkStart w:id="622" w:name="_Toc522795308"/>
      <w:bookmarkStart w:id="623" w:name="_Toc522796051"/>
      <w:bookmarkStart w:id="624" w:name="_Toc522723187"/>
      <w:bookmarkStart w:id="625" w:name="_Toc522795309"/>
      <w:bookmarkStart w:id="626" w:name="_Toc522796052"/>
      <w:bookmarkStart w:id="627" w:name="_Toc522723188"/>
      <w:bookmarkStart w:id="628" w:name="_Toc522795310"/>
      <w:bookmarkStart w:id="629" w:name="_Toc522796053"/>
      <w:bookmarkStart w:id="630" w:name="_Toc522723189"/>
      <w:bookmarkStart w:id="631" w:name="_Toc522795311"/>
      <w:bookmarkStart w:id="632" w:name="_Toc522796054"/>
      <w:bookmarkStart w:id="633" w:name="_Toc522723190"/>
      <w:bookmarkStart w:id="634" w:name="_Toc522795312"/>
      <w:bookmarkStart w:id="635" w:name="_Toc522796055"/>
      <w:bookmarkStart w:id="636" w:name="_Toc522723192"/>
      <w:bookmarkStart w:id="637" w:name="_Toc522795314"/>
      <w:bookmarkStart w:id="638" w:name="_Toc522796057"/>
      <w:bookmarkStart w:id="639" w:name="_Toc522723193"/>
      <w:bookmarkStart w:id="640" w:name="_Toc522795315"/>
      <w:bookmarkStart w:id="641" w:name="_Toc522796058"/>
      <w:bookmarkStart w:id="642" w:name="_Toc522723195"/>
      <w:bookmarkStart w:id="643" w:name="_Toc522795317"/>
      <w:bookmarkStart w:id="644" w:name="_Toc522796060"/>
      <w:bookmarkStart w:id="645" w:name="_Toc522723197"/>
      <w:bookmarkStart w:id="646" w:name="_Toc522795319"/>
      <w:bookmarkStart w:id="647" w:name="_Toc522796062"/>
      <w:bookmarkStart w:id="648" w:name="_Toc522723199"/>
      <w:bookmarkStart w:id="649" w:name="_Toc522795321"/>
      <w:bookmarkStart w:id="650" w:name="_Toc522796064"/>
      <w:bookmarkStart w:id="651" w:name="_Toc522723201"/>
      <w:bookmarkStart w:id="652" w:name="_Toc522795323"/>
      <w:bookmarkStart w:id="653" w:name="_Toc522796066"/>
      <w:bookmarkStart w:id="654" w:name="_Toc522723203"/>
      <w:bookmarkStart w:id="655" w:name="_Toc522795325"/>
      <w:bookmarkStart w:id="656" w:name="_Toc522796068"/>
      <w:bookmarkStart w:id="657" w:name="_Toc522723205"/>
      <w:bookmarkStart w:id="658" w:name="_Toc522795327"/>
      <w:bookmarkStart w:id="659" w:name="_Toc522796070"/>
      <w:bookmarkStart w:id="660" w:name="_Toc522723207"/>
      <w:bookmarkStart w:id="661" w:name="_Toc522795329"/>
      <w:bookmarkStart w:id="662" w:name="_Toc522796072"/>
      <w:bookmarkStart w:id="663" w:name="_Toc522723208"/>
      <w:bookmarkStart w:id="664" w:name="_Toc522795330"/>
      <w:bookmarkStart w:id="665" w:name="_Toc522796073"/>
      <w:bookmarkStart w:id="666" w:name="_Toc522723209"/>
      <w:bookmarkStart w:id="667" w:name="_Toc522795331"/>
      <w:bookmarkStart w:id="668" w:name="_Toc522796074"/>
      <w:bookmarkStart w:id="669" w:name="_Toc522723211"/>
      <w:bookmarkStart w:id="670" w:name="_Toc522795333"/>
      <w:bookmarkStart w:id="671" w:name="_Toc522796076"/>
      <w:bookmarkStart w:id="672" w:name="_Toc522723212"/>
      <w:bookmarkStart w:id="673" w:name="_Toc522795334"/>
      <w:bookmarkStart w:id="674" w:name="_Toc522796077"/>
      <w:bookmarkStart w:id="675" w:name="_Toc522723214"/>
      <w:bookmarkStart w:id="676" w:name="_Toc522795336"/>
      <w:bookmarkStart w:id="677" w:name="_Toc522796079"/>
      <w:bookmarkStart w:id="678" w:name="_Toc522723216"/>
      <w:bookmarkStart w:id="679" w:name="_Toc522795338"/>
      <w:bookmarkStart w:id="680" w:name="_Toc522796081"/>
      <w:bookmarkStart w:id="681" w:name="_Toc522723218"/>
      <w:bookmarkStart w:id="682" w:name="_Toc522795340"/>
      <w:bookmarkStart w:id="683" w:name="_Toc522796083"/>
      <w:bookmarkStart w:id="684" w:name="_Toc522723220"/>
      <w:bookmarkStart w:id="685" w:name="_Toc522795342"/>
      <w:bookmarkStart w:id="686" w:name="_Toc522796085"/>
      <w:bookmarkStart w:id="687" w:name="_Toc522723221"/>
      <w:bookmarkStart w:id="688" w:name="_Toc522795343"/>
      <w:bookmarkStart w:id="689" w:name="_Toc522796086"/>
      <w:bookmarkStart w:id="690" w:name="_Toc522723224"/>
      <w:bookmarkStart w:id="691" w:name="_Toc522795346"/>
      <w:bookmarkStart w:id="692" w:name="_Toc522796089"/>
      <w:bookmarkStart w:id="693" w:name="_Toc522723225"/>
      <w:bookmarkStart w:id="694" w:name="_Toc522795347"/>
      <w:bookmarkStart w:id="695" w:name="_Toc522796090"/>
      <w:bookmarkStart w:id="696" w:name="_Toc522723227"/>
      <w:bookmarkStart w:id="697" w:name="_Toc522795349"/>
      <w:bookmarkStart w:id="698" w:name="_Toc522796092"/>
      <w:bookmarkStart w:id="699" w:name="_Toc522723228"/>
      <w:bookmarkStart w:id="700" w:name="_Toc522795350"/>
      <w:bookmarkStart w:id="701" w:name="_Toc522796093"/>
      <w:bookmarkStart w:id="702" w:name="_Toc522723243"/>
      <w:bookmarkStart w:id="703" w:name="_Toc522795365"/>
      <w:bookmarkStart w:id="704" w:name="_Toc522796108"/>
      <w:bookmarkStart w:id="705" w:name="_Toc522723244"/>
      <w:bookmarkStart w:id="706" w:name="_Toc522795366"/>
      <w:bookmarkStart w:id="707" w:name="_Toc522796109"/>
      <w:bookmarkStart w:id="708" w:name="_Toc522723245"/>
      <w:bookmarkStart w:id="709" w:name="_Toc522795367"/>
      <w:bookmarkStart w:id="710" w:name="_Toc522796110"/>
      <w:bookmarkStart w:id="711" w:name="_Toc522723246"/>
      <w:bookmarkStart w:id="712" w:name="_Toc522795368"/>
      <w:bookmarkStart w:id="713" w:name="_Toc522796111"/>
      <w:bookmarkStart w:id="714" w:name="_Toc522723248"/>
      <w:bookmarkStart w:id="715" w:name="_Toc522795370"/>
      <w:bookmarkStart w:id="716" w:name="_Toc522796113"/>
      <w:bookmarkStart w:id="717" w:name="_Toc522723249"/>
      <w:bookmarkStart w:id="718" w:name="_Toc522795371"/>
      <w:bookmarkStart w:id="719" w:name="_Toc522796114"/>
      <w:bookmarkStart w:id="720" w:name="_Toc522723250"/>
      <w:bookmarkStart w:id="721" w:name="_Toc522795372"/>
      <w:bookmarkStart w:id="722" w:name="_Toc522796115"/>
      <w:bookmarkStart w:id="723" w:name="_Toc522723251"/>
      <w:bookmarkStart w:id="724" w:name="_Toc522795373"/>
      <w:bookmarkStart w:id="725" w:name="_Toc522796116"/>
      <w:bookmarkStart w:id="726" w:name="_Toc522723252"/>
      <w:bookmarkStart w:id="727" w:name="_Toc522795374"/>
      <w:bookmarkStart w:id="728" w:name="_Toc522796117"/>
      <w:bookmarkStart w:id="729" w:name="_Toc522723253"/>
      <w:bookmarkStart w:id="730" w:name="_Toc522795375"/>
      <w:bookmarkStart w:id="731" w:name="_Toc522796118"/>
      <w:bookmarkStart w:id="732" w:name="_Toc522723254"/>
      <w:bookmarkStart w:id="733" w:name="_Toc522795376"/>
      <w:bookmarkStart w:id="734" w:name="_Toc522796119"/>
      <w:bookmarkStart w:id="735" w:name="_Toc522723255"/>
      <w:bookmarkStart w:id="736" w:name="_Toc522795377"/>
      <w:bookmarkStart w:id="737" w:name="_Toc522796120"/>
      <w:bookmarkStart w:id="738" w:name="_Toc522723256"/>
      <w:bookmarkStart w:id="739" w:name="_Toc522795378"/>
      <w:bookmarkStart w:id="740" w:name="_Toc522796121"/>
      <w:bookmarkStart w:id="741" w:name="_Toc522723257"/>
      <w:bookmarkStart w:id="742" w:name="_Toc522795379"/>
      <w:bookmarkStart w:id="743" w:name="_Toc522796122"/>
      <w:bookmarkStart w:id="744" w:name="_Toc522723258"/>
      <w:bookmarkStart w:id="745" w:name="_Toc522795380"/>
      <w:bookmarkStart w:id="746" w:name="_Toc522796123"/>
      <w:bookmarkStart w:id="747" w:name="_Toc522723259"/>
      <w:bookmarkStart w:id="748" w:name="_Toc522795381"/>
      <w:bookmarkStart w:id="749" w:name="_Toc522796124"/>
      <w:bookmarkStart w:id="750" w:name="_Toc522723260"/>
      <w:bookmarkStart w:id="751" w:name="_Toc522795382"/>
      <w:bookmarkStart w:id="752" w:name="_Toc522796125"/>
      <w:bookmarkStart w:id="753" w:name="_Toc522723261"/>
      <w:bookmarkStart w:id="754" w:name="_Toc522795383"/>
      <w:bookmarkStart w:id="755" w:name="_Toc522796126"/>
      <w:bookmarkStart w:id="756" w:name="_Toc522723262"/>
      <w:bookmarkStart w:id="757" w:name="_Toc522795384"/>
      <w:bookmarkStart w:id="758" w:name="_Toc522796127"/>
      <w:bookmarkStart w:id="759" w:name="_Toc522723263"/>
      <w:bookmarkStart w:id="760" w:name="_Toc522795385"/>
      <w:bookmarkStart w:id="761" w:name="_Toc522796128"/>
      <w:bookmarkStart w:id="762" w:name="_Toc522723264"/>
      <w:bookmarkStart w:id="763" w:name="_Toc522795386"/>
      <w:bookmarkStart w:id="764" w:name="_Toc522796129"/>
      <w:bookmarkStart w:id="765" w:name="_Toc522723265"/>
      <w:bookmarkStart w:id="766" w:name="_Toc522795387"/>
      <w:bookmarkStart w:id="767" w:name="_Toc522796130"/>
      <w:bookmarkStart w:id="768" w:name="_Toc522723266"/>
      <w:bookmarkStart w:id="769" w:name="_Toc522795388"/>
      <w:bookmarkStart w:id="770" w:name="_Toc522796131"/>
      <w:bookmarkStart w:id="771" w:name="_Toc522723267"/>
      <w:bookmarkStart w:id="772" w:name="_Toc522795389"/>
      <w:bookmarkStart w:id="773" w:name="_Toc522796132"/>
      <w:bookmarkStart w:id="774" w:name="_Toc522723268"/>
      <w:bookmarkStart w:id="775" w:name="_Toc522795390"/>
      <w:bookmarkStart w:id="776" w:name="_Toc522796133"/>
      <w:bookmarkStart w:id="777" w:name="_Toc522723270"/>
      <w:bookmarkStart w:id="778" w:name="_Toc522795392"/>
      <w:bookmarkStart w:id="779" w:name="_Toc522796135"/>
      <w:bookmarkStart w:id="780" w:name="_Toc522723271"/>
      <w:bookmarkStart w:id="781" w:name="_Toc522795393"/>
      <w:bookmarkStart w:id="782" w:name="_Toc522796136"/>
      <w:bookmarkStart w:id="783" w:name="_Toc522723272"/>
      <w:bookmarkStart w:id="784" w:name="_Toc522795394"/>
      <w:bookmarkStart w:id="785" w:name="_Toc522796137"/>
      <w:bookmarkStart w:id="786" w:name="_Toc522723273"/>
      <w:bookmarkStart w:id="787" w:name="_Toc522795395"/>
      <w:bookmarkStart w:id="788" w:name="_Toc522796138"/>
      <w:bookmarkStart w:id="789" w:name="_Toc522723274"/>
      <w:bookmarkStart w:id="790" w:name="_Toc522795396"/>
      <w:bookmarkStart w:id="791" w:name="_Toc522796139"/>
      <w:bookmarkStart w:id="792" w:name="_按鍵"/>
      <w:bookmarkStart w:id="793" w:name="_Toc522723276"/>
      <w:bookmarkStart w:id="794" w:name="_Toc522795398"/>
      <w:bookmarkStart w:id="795" w:name="_Toc522796141"/>
      <w:bookmarkStart w:id="796" w:name="_Toc522723277"/>
      <w:bookmarkStart w:id="797" w:name="_Toc522795399"/>
      <w:bookmarkStart w:id="798" w:name="_Toc522796142"/>
      <w:bookmarkStart w:id="799" w:name="_Toc522723278"/>
      <w:bookmarkStart w:id="800" w:name="_Toc522795400"/>
      <w:bookmarkStart w:id="801" w:name="_Toc522796143"/>
      <w:bookmarkStart w:id="802" w:name="_Toc522553006"/>
      <w:bookmarkStart w:id="803" w:name="_Toc522723279"/>
      <w:bookmarkStart w:id="804" w:name="_Toc522795401"/>
      <w:bookmarkStart w:id="805" w:name="_Toc522796144"/>
      <w:bookmarkStart w:id="806" w:name="_Toc522553007"/>
      <w:bookmarkStart w:id="807" w:name="_Toc522723280"/>
      <w:bookmarkStart w:id="808" w:name="_Toc522795402"/>
      <w:bookmarkStart w:id="809" w:name="_Toc522796145"/>
      <w:bookmarkStart w:id="810" w:name="_Toc522553008"/>
      <w:bookmarkStart w:id="811" w:name="_Toc522723281"/>
      <w:bookmarkStart w:id="812" w:name="_Toc522795403"/>
      <w:bookmarkStart w:id="813" w:name="_Toc522796146"/>
      <w:bookmarkStart w:id="814" w:name="_Toc522553009"/>
      <w:bookmarkStart w:id="815" w:name="_Toc522723282"/>
      <w:bookmarkStart w:id="816" w:name="_Toc522795404"/>
      <w:bookmarkStart w:id="817" w:name="_Toc522796147"/>
      <w:bookmarkStart w:id="818" w:name="_Toc522553010"/>
      <w:bookmarkStart w:id="819" w:name="_Toc522723283"/>
      <w:bookmarkStart w:id="820" w:name="_Toc522795405"/>
      <w:bookmarkStart w:id="821" w:name="_Toc522796148"/>
      <w:bookmarkStart w:id="822" w:name="_Toc522723284"/>
      <w:bookmarkStart w:id="823" w:name="_Toc522795406"/>
      <w:bookmarkStart w:id="824" w:name="_Toc522796149"/>
      <w:bookmarkStart w:id="825" w:name="_Toc522723285"/>
      <w:bookmarkStart w:id="826" w:name="_Toc522795407"/>
      <w:bookmarkStart w:id="827" w:name="_Toc522796150"/>
      <w:bookmarkStart w:id="828" w:name="_Toc522723286"/>
      <w:bookmarkStart w:id="829" w:name="_Toc522795408"/>
      <w:bookmarkStart w:id="830" w:name="_Toc522796151"/>
      <w:bookmarkStart w:id="831" w:name="_Toc522723287"/>
      <w:bookmarkStart w:id="832" w:name="_Toc522795409"/>
      <w:bookmarkStart w:id="833" w:name="_Toc522796152"/>
      <w:bookmarkStart w:id="834" w:name="_Toc522723289"/>
      <w:bookmarkStart w:id="835" w:name="_Toc522795411"/>
      <w:bookmarkStart w:id="836" w:name="_Toc522796154"/>
      <w:bookmarkStart w:id="837" w:name="_Toc522723291"/>
      <w:bookmarkStart w:id="838" w:name="_Toc522795413"/>
      <w:bookmarkStart w:id="839" w:name="_Toc522796156"/>
      <w:bookmarkStart w:id="840" w:name="_Toc522723292"/>
      <w:bookmarkStart w:id="841" w:name="_Toc522795414"/>
      <w:bookmarkStart w:id="842" w:name="_Toc522796157"/>
      <w:bookmarkStart w:id="843" w:name="_Toc522723293"/>
      <w:bookmarkStart w:id="844" w:name="_Toc522795415"/>
      <w:bookmarkStart w:id="845" w:name="_Toc522796158"/>
      <w:bookmarkStart w:id="846" w:name="_Toc522723295"/>
      <w:bookmarkStart w:id="847" w:name="_Toc522795417"/>
      <w:bookmarkStart w:id="848" w:name="_Toc522796160"/>
      <w:bookmarkStart w:id="849" w:name="_Toc522723296"/>
      <w:bookmarkStart w:id="850" w:name="_Toc522795418"/>
      <w:bookmarkStart w:id="851" w:name="_Toc522796161"/>
      <w:bookmarkStart w:id="852" w:name="_Toc522723297"/>
      <w:bookmarkStart w:id="853" w:name="_Toc522795419"/>
      <w:bookmarkStart w:id="854" w:name="_Toc522796162"/>
      <w:bookmarkStart w:id="855" w:name="_Toc522723298"/>
      <w:bookmarkStart w:id="856" w:name="_Toc522795420"/>
      <w:bookmarkStart w:id="857" w:name="_Toc522796163"/>
      <w:bookmarkStart w:id="858" w:name="_Toc522723300"/>
      <w:bookmarkStart w:id="859" w:name="_Toc522795422"/>
      <w:bookmarkStart w:id="860" w:name="_Toc522796165"/>
      <w:bookmarkStart w:id="861" w:name="_Toc522723301"/>
      <w:bookmarkStart w:id="862" w:name="_Toc522795423"/>
      <w:bookmarkStart w:id="863" w:name="_Toc522796166"/>
      <w:bookmarkStart w:id="864" w:name="_Toc522723302"/>
      <w:bookmarkStart w:id="865" w:name="_Toc522795424"/>
      <w:bookmarkStart w:id="866" w:name="_Toc522796167"/>
      <w:bookmarkStart w:id="867" w:name="_Toc522723303"/>
      <w:bookmarkStart w:id="868" w:name="_Toc522795425"/>
      <w:bookmarkStart w:id="869" w:name="_Toc522796168"/>
      <w:bookmarkStart w:id="870" w:name="_Toc522723305"/>
      <w:bookmarkStart w:id="871" w:name="_Toc522795427"/>
      <w:bookmarkStart w:id="872" w:name="_Toc522796170"/>
      <w:bookmarkStart w:id="873" w:name="_Toc522723307"/>
      <w:bookmarkStart w:id="874" w:name="_Toc522795429"/>
      <w:bookmarkStart w:id="875" w:name="_Toc522796172"/>
      <w:bookmarkStart w:id="876" w:name="_Toc522723309"/>
      <w:bookmarkStart w:id="877" w:name="_Toc522795431"/>
      <w:bookmarkStart w:id="878" w:name="_Toc522796174"/>
      <w:bookmarkStart w:id="879" w:name="_Toc522723311"/>
      <w:bookmarkStart w:id="880" w:name="_Toc522795433"/>
      <w:bookmarkStart w:id="881" w:name="_Toc522796176"/>
      <w:bookmarkStart w:id="882" w:name="_Toc522723313"/>
      <w:bookmarkStart w:id="883" w:name="_Toc522795435"/>
      <w:bookmarkStart w:id="884" w:name="_Toc522796178"/>
      <w:bookmarkStart w:id="885" w:name="_Toc522723315"/>
      <w:bookmarkStart w:id="886" w:name="_Toc522795437"/>
      <w:bookmarkStart w:id="887" w:name="_Toc522796180"/>
      <w:bookmarkStart w:id="888" w:name="_Toc321242957"/>
      <w:bookmarkStart w:id="889" w:name="_音樂播放時,streaming狀態變動"/>
      <w:bookmarkStart w:id="890" w:name="_Toc522723317"/>
      <w:bookmarkStart w:id="891" w:name="_Toc522795439"/>
      <w:bookmarkStart w:id="892" w:name="_Toc522796182"/>
      <w:bookmarkStart w:id="893" w:name="_Toc522723319"/>
      <w:bookmarkStart w:id="894" w:name="_Toc522795441"/>
      <w:bookmarkStart w:id="895" w:name="_Toc522796184"/>
      <w:bookmarkStart w:id="896" w:name="_Toc522723321"/>
      <w:bookmarkStart w:id="897" w:name="_Toc522795443"/>
      <w:bookmarkStart w:id="898" w:name="_Toc522796186"/>
      <w:bookmarkStart w:id="899" w:name="_Toc522723322"/>
      <w:bookmarkStart w:id="900" w:name="_Toc522795444"/>
      <w:bookmarkStart w:id="901" w:name="_Toc522796187"/>
      <w:bookmarkStart w:id="902" w:name="_Toc522723323"/>
      <w:bookmarkStart w:id="903" w:name="_Toc522795445"/>
      <w:bookmarkStart w:id="904" w:name="_Toc522796188"/>
      <w:bookmarkStart w:id="905" w:name="_Toc522723325"/>
      <w:bookmarkStart w:id="906" w:name="_Toc522795447"/>
      <w:bookmarkStart w:id="907" w:name="_Toc522796190"/>
      <w:bookmarkStart w:id="908" w:name="_Toc522723326"/>
      <w:bookmarkStart w:id="909" w:name="_Toc522795448"/>
      <w:bookmarkStart w:id="910" w:name="_Toc522796191"/>
      <w:bookmarkStart w:id="911" w:name="_Toc522723327"/>
      <w:bookmarkStart w:id="912" w:name="_Toc522795449"/>
      <w:bookmarkStart w:id="913" w:name="_Toc522796192"/>
      <w:bookmarkStart w:id="914" w:name="_Toc522723329"/>
      <w:bookmarkStart w:id="915" w:name="_Toc522795451"/>
      <w:bookmarkStart w:id="916" w:name="_Toc522796194"/>
      <w:bookmarkStart w:id="917" w:name="_Toc522723330"/>
      <w:bookmarkStart w:id="918" w:name="_Toc522795452"/>
      <w:bookmarkStart w:id="919" w:name="_Toc522796195"/>
      <w:bookmarkStart w:id="920" w:name="_Toc522723331"/>
      <w:bookmarkStart w:id="921" w:name="_Toc522795453"/>
      <w:bookmarkStart w:id="922" w:name="_Toc522796196"/>
      <w:bookmarkStart w:id="923" w:name="_Toc522723332"/>
      <w:bookmarkStart w:id="924" w:name="_Toc522795454"/>
      <w:bookmarkStart w:id="925" w:name="_Toc522796197"/>
      <w:bookmarkStart w:id="926" w:name="_Toc522723333"/>
      <w:bookmarkStart w:id="927" w:name="_Toc522795455"/>
      <w:bookmarkStart w:id="928" w:name="_Toc522796198"/>
      <w:bookmarkStart w:id="929" w:name="_Toc522723335"/>
      <w:bookmarkStart w:id="930" w:name="_Toc522795457"/>
      <w:bookmarkStart w:id="931" w:name="_Toc522796200"/>
      <w:bookmarkStart w:id="932" w:name="_Toc522723337"/>
      <w:bookmarkStart w:id="933" w:name="_Toc522795459"/>
      <w:bookmarkStart w:id="934" w:name="_Toc522796202"/>
      <w:bookmarkStart w:id="935" w:name="_Toc522723339"/>
      <w:bookmarkStart w:id="936" w:name="_Toc522795461"/>
      <w:bookmarkStart w:id="937" w:name="_Toc522796204"/>
      <w:bookmarkStart w:id="938" w:name="_Toc522723340"/>
      <w:bookmarkStart w:id="939" w:name="_Toc522795462"/>
      <w:bookmarkStart w:id="940" w:name="_Toc522796205"/>
      <w:bookmarkStart w:id="941" w:name="_Toc522723341"/>
      <w:bookmarkStart w:id="942" w:name="_Toc522795463"/>
      <w:bookmarkStart w:id="943" w:name="_Toc522796206"/>
      <w:bookmarkStart w:id="944" w:name="_Toc522723343"/>
      <w:bookmarkStart w:id="945" w:name="_Toc522795465"/>
      <w:bookmarkStart w:id="946" w:name="_Toc522796208"/>
      <w:bookmarkStart w:id="947" w:name="_Toc522723345"/>
      <w:bookmarkStart w:id="948" w:name="_Toc522795467"/>
      <w:bookmarkStart w:id="949" w:name="_Toc522796210"/>
      <w:bookmarkStart w:id="950" w:name="_Toc522723346"/>
      <w:bookmarkStart w:id="951" w:name="_Toc522795468"/>
      <w:bookmarkStart w:id="952" w:name="_Toc522796211"/>
      <w:bookmarkStart w:id="953" w:name="_Toc522723347"/>
      <w:bookmarkStart w:id="954" w:name="_Toc522795469"/>
      <w:bookmarkStart w:id="955" w:name="_Toc522796212"/>
      <w:bookmarkStart w:id="956" w:name="_Toc522723348"/>
      <w:bookmarkStart w:id="957" w:name="_Toc522795470"/>
      <w:bookmarkStart w:id="958" w:name="_Toc522796213"/>
      <w:bookmarkStart w:id="959" w:name="_Toc522723349"/>
      <w:bookmarkStart w:id="960" w:name="_Toc522795471"/>
      <w:bookmarkStart w:id="961" w:name="_Toc522796214"/>
      <w:bookmarkStart w:id="962" w:name="_Toc522723351"/>
      <w:bookmarkStart w:id="963" w:name="_Toc522795473"/>
      <w:bookmarkStart w:id="964" w:name="_Toc522796216"/>
      <w:bookmarkStart w:id="965" w:name="_Toc522723353"/>
      <w:bookmarkStart w:id="966" w:name="_Toc522795475"/>
      <w:bookmarkStart w:id="967" w:name="_Toc522796218"/>
      <w:bookmarkStart w:id="968" w:name="_Toc522723355"/>
      <w:bookmarkStart w:id="969" w:name="_Toc522795477"/>
      <w:bookmarkStart w:id="970" w:name="_Toc522796220"/>
      <w:bookmarkStart w:id="971" w:name="_Toc522723356"/>
      <w:bookmarkStart w:id="972" w:name="_Toc522795478"/>
      <w:bookmarkStart w:id="973" w:name="_Toc522796221"/>
      <w:bookmarkStart w:id="974" w:name="_Toc522723357"/>
      <w:bookmarkStart w:id="975" w:name="_Toc522795479"/>
      <w:bookmarkStart w:id="976" w:name="_Toc522796222"/>
      <w:bookmarkStart w:id="977" w:name="_Toc522723358"/>
      <w:bookmarkStart w:id="978" w:name="_Toc522795480"/>
      <w:bookmarkStart w:id="979" w:name="_Toc522796223"/>
      <w:bookmarkStart w:id="980" w:name="_Toc522723359"/>
      <w:bookmarkStart w:id="981" w:name="_Toc522795481"/>
      <w:bookmarkStart w:id="982" w:name="_Toc522796224"/>
      <w:bookmarkStart w:id="983" w:name="_Toc522723360"/>
      <w:bookmarkStart w:id="984" w:name="_Toc522795482"/>
      <w:bookmarkStart w:id="985" w:name="_Toc522796225"/>
      <w:bookmarkStart w:id="986" w:name="_Toc522723361"/>
      <w:bookmarkStart w:id="987" w:name="_Toc522795483"/>
      <w:bookmarkStart w:id="988" w:name="_Toc522796226"/>
      <w:bookmarkStart w:id="989" w:name="_Toc522723362"/>
      <w:bookmarkStart w:id="990" w:name="_Toc522795484"/>
      <w:bookmarkStart w:id="991" w:name="_Toc522796227"/>
      <w:bookmarkStart w:id="992" w:name="_Toc522723363"/>
      <w:bookmarkStart w:id="993" w:name="_Toc522795485"/>
      <w:bookmarkStart w:id="994" w:name="_Toc522796228"/>
      <w:bookmarkStart w:id="995" w:name="_Toc522723365"/>
      <w:bookmarkStart w:id="996" w:name="_Toc522795487"/>
      <w:bookmarkStart w:id="997" w:name="_Toc522796230"/>
      <w:bookmarkStart w:id="998" w:name="_Toc522723367"/>
      <w:bookmarkStart w:id="999" w:name="_Toc522795489"/>
      <w:bookmarkStart w:id="1000" w:name="_Toc522796232"/>
      <w:bookmarkStart w:id="1001" w:name="_Toc522723369"/>
      <w:bookmarkStart w:id="1002" w:name="_Toc522795491"/>
      <w:bookmarkStart w:id="1003" w:name="_Toc522796234"/>
      <w:bookmarkStart w:id="1004" w:name="_Toc522723371"/>
      <w:bookmarkStart w:id="1005" w:name="_Toc522795493"/>
      <w:bookmarkStart w:id="1006" w:name="_Toc522796236"/>
      <w:bookmarkStart w:id="1007" w:name="_Toc522723373"/>
      <w:bookmarkStart w:id="1008" w:name="_Toc522795495"/>
      <w:bookmarkStart w:id="1009" w:name="_Toc522796238"/>
      <w:bookmarkStart w:id="1010" w:name="_Toc522723375"/>
      <w:bookmarkStart w:id="1011" w:name="_Toc522795497"/>
      <w:bookmarkStart w:id="1012" w:name="_Toc522796240"/>
      <w:bookmarkStart w:id="1013" w:name="_Toc522723377"/>
      <w:bookmarkStart w:id="1014" w:name="_Toc522795499"/>
      <w:bookmarkStart w:id="1015" w:name="_Toc522796242"/>
      <w:bookmarkStart w:id="1016" w:name="_Toc522723379"/>
      <w:bookmarkStart w:id="1017" w:name="_Toc522795501"/>
      <w:bookmarkStart w:id="1018" w:name="_Toc522796244"/>
      <w:bookmarkStart w:id="1019" w:name="_Toc522723381"/>
      <w:bookmarkStart w:id="1020" w:name="_Toc522795503"/>
      <w:bookmarkStart w:id="1021" w:name="_Toc522796246"/>
      <w:bookmarkStart w:id="1022" w:name="_Toc522723382"/>
      <w:bookmarkStart w:id="1023" w:name="_Toc522795504"/>
      <w:bookmarkStart w:id="1024" w:name="_Toc522796247"/>
      <w:bookmarkStart w:id="1025" w:name="_Toc522723383"/>
      <w:bookmarkStart w:id="1026" w:name="_Toc522795505"/>
      <w:bookmarkStart w:id="1027" w:name="_Toc522796248"/>
      <w:bookmarkStart w:id="1028" w:name="_Toc522723386"/>
      <w:bookmarkStart w:id="1029" w:name="_Toc522795508"/>
      <w:bookmarkStart w:id="1030" w:name="_Toc522796251"/>
      <w:bookmarkStart w:id="1031" w:name="_Toc522723388"/>
      <w:bookmarkStart w:id="1032" w:name="_Toc522795510"/>
      <w:bookmarkStart w:id="1033" w:name="_Toc522796253"/>
      <w:bookmarkStart w:id="1034" w:name="_Toc522723390"/>
      <w:bookmarkStart w:id="1035" w:name="_Toc522795512"/>
      <w:bookmarkStart w:id="1036" w:name="_Toc522796255"/>
      <w:bookmarkStart w:id="1037" w:name="_Toc522723392"/>
      <w:bookmarkStart w:id="1038" w:name="_Toc522795514"/>
      <w:bookmarkStart w:id="1039" w:name="_Toc522796257"/>
      <w:bookmarkStart w:id="1040" w:name="_Toc522723394"/>
      <w:bookmarkStart w:id="1041" w:name="_Toc522795516"/>
      <w:bookmarkStart w:id="1042" w:name="_Toc522796259"/>
      <w:bookmarkStart w:id="1043" w:name="_Toc522723396"/>
      <w:bookmarkStart w:id="1044" w:name="_Toc522795518"/>
      <w:bookmarkStart w:id="1045" w:name="_Toc522796261"/>
      <w:bookmarkStart w:id="1046" w:name="_Toc522723398"/>
      <w:bookmarkStart w:id="1047" w:name="_Toc522795520"/>
      <w:bookmarkStart w:id="1048" w:name="_Toc522796263"/>
      <w:bookmarkStart w:id="1049" w:name="_Toc522723399"/>
      <w:bookmarkStart w:id="1050" w:name="_Toc522795521"/>
      <w:bookmarkStart w:id="1051" w:name="_Toc522796264"/>
      <w:bookmarkStart w:id="1052" w:name="_Toc522723400"/>
      <w:bookmarkStart w:id="1053" w:name="_Toc522795522"/>
      <w:bookmarkStart w:id="1054" w:name="_Toc522796265"/>
      <w:bookmarkStart w:id="1055" w:name="_Toc522723402"/>
      <w:bookmarkStart w:id="1056" w:name="_Toc522795524"/>
      <w:bookmarkStart w:id="1057" w:name="_Toc522796267"/>
      <w:bookmarkStart w:id="1058" w:name="_Toc522723404"/>
      <w:bookmarkStart w:id="1059" w:name="_Toc522795526"/>
      <w:bookmarkStart w:id="1060" w:name="_Toc522796269"/>
      <w:bookmarkStart w:id="1061" w:name="_Toc522723406"/>
      <w:bookmarkStart w:id="1062" w:name="_Toc522795528"/>
      <w:bookmarkStart w:id="1063" w:name="_Toc522796271"/>
      <w:bookmarkStart w:id="1064" w:name="_Toc522723408"/>
      <w:bookmarkStart w:id="1065" w:name="_Toc522795530"/>
      <w:bookmarkStart w:id="1066" w:name="_Toc522796273"/>
      <w:bookmarkStart w:id="1067" w:name="_Toc522723409"/>
      <w:bookmarkStart w:id="1068" w:name="_Toc522795531"/>
      <w:bookmarkStart w:id="1069" w:name="_Toc522796274"/>
      <w:bookmarkStart w:id="1070" w:name="_Toc522723410"/>
      <w:bookmarkStart w:id="1071" w:name="_Toc522795532"/>
      <w:bookmarkStart w:id="1072" w:name="_Toc522796275"/>
      <w:bookmarkStart w:id="1073" w:name="_Toc522723412"/>
      <w:bookmarkStart w:id="1074" w:name="_Toc522795534"/>
      <w:bookmarkStart w:id="1075" w:name="_Toc522796277"/>
      <w:bookmarkStart w:id="1076" w:name="_Toc522723414"/>
      <w:bookmarkStart w:id="1077" w:name="_Toc522795536"/>
      <w:bookmarkStart w:id="1078" w:name="_Toc522796279"/>
      <w:bookmarkStart w:id="1079" w:name="_Toc522723415"/>
      <w:bookmarkStart w:id="1080" w:name="_Toc522795537"/>
      <w:bookmarkStart w:id="1081" w:name="_Toc522796280"/>
      <w:bookmarkStart w:id="1082" w:name="_Toc522723416"/>
      <w:bookmarkStart w:id="1083" w:name="_Toc522795538"/>
      <w:bookmarkStart w:id="1084" w:name="_Toc522796281"/>
      <w:bookmarkStart w:id="1085" w:name="_Toc522723417"/>
      <w:bookmarkStart w:id="1086" w:name="_Toc522795539"/>
      <w:bookmarkStart w:id="1087" w:name="_Toc522796282"/>
      <w:bookmarkStart w:id="1088" w:name="_Toc522723420"/>
      <w:bookmarkStart w:id="1089" w:name="_Toc522795542"/>
      <w:bookmarkStart w:id="1090" w:name="_Toc522796285"/>
      <w:bookmarkStart w:id="1091" w:name="_Toc522723422"/>
      <w:bookmarkStart w:id="1092" w:name="_Toc522795544"/>
      <w:bookmarkStart w:id="1093" w:name="_Toc522796287"/>
      <w:bookmarkStart w:id="1094" w:name="_Toc522723424"/>
      <w:bookmarkStart w:id="1095" w:name="_Toc522795546"/>
      <w:bookmarkStart w:id="1096" w:name="_Toc522796289"/>
      <w:bookmarkStart w:id="1097" w:name="_Toc522723426"/>
      <w:bookmarkStart w:id="1098" w:name="_Toc522795548"/>
      <w:bookmarkStart w:id="1099" w:name="_Toc522796291"/>
      <w:bookmarkStart w:id="1100" w:name="_Toc522723427"/>
      <w:bookmarkStart w:id="1101" w:name="_Toc522795549"/>
      <w:bookmarkStart w:id="1102" w:name="_Toc522796292"/>
      <w:bookmarkStart w:id="1103" w:name="_Toc522723428"/>
      <w:bookmarkStart w:id="1104" w:name="_Toc522795550"/>
      <w:bookmarkStart w:id="1105" w:name="_Toc522796293"/>
      <w:bookmarkStart w:id="1106" w:name="_Toc522723430"/>
      <w:bookmarkStart w:id="1107" w:name="_Toc522795552"/>
      <w:bookmarkStart w:id="1108" w:name="_Toc522796295"/>
      <w:bookmarkStart w:id="1109" w:name="_Toc522723432"/>
      <w:bookmarkStart w:id="1110" w:name="_Toc522795554"/>
      <w:bookmarkStart w:id="1111" w:name="_Toc522796297"/>
      <w:bookmarkStart w:id="1112" w:name="_Toc522723434"/>
      <w:bookmarkStart w:id="1113" w:name="_Toc522795556"/>
      <w:bookmarkStart w:id="1114" w:name="_Toc522796299"/>
      <w:bookmarkStart w:id="1115" w:name="_Toc522723436"/>
      <w:bookmarkStart w:id="1116" w:name="_Toc522795558"/>
      <w:bookmarkStart w:id="1117" w:name="_Toc522796301"/>
      <w:bookmarkStart w:id="1118" w:name="_Toc522723438"/>
      <w:bookmarkStart w:id="1119" w:name="_Toc522795560"/>
      <w:bookmarkStart w:id="1120" w:name="_Toc522796303"/>
      <w:bookmarkStart w:id="1121" w:name="_Toc522723440"/>
      <w:bookmarkStart w:id="1122" w:name="_Toc522795562"/>
      <w:bookmarkStart w:id="1123" w:name="_Toc522796305"/>
      <w:bookmarkStart w:id="1124" w:name="_Toc522723442"/>
      <w:bookmarkStart w:id="1125" w:name="_Toc522795564"/>
      <w:bookmarkStart w:id="1126" w:name="_Toc522796307"/>
      <w:bookmarkStart w:id="1127" w:name="_Toc522723444"/>
      <w:bookmarkStart w:id="1128" w:name="_Toc522795566"/>
      <w:bookmarkStart w:id="1129" w:name="_Toc522796309"/>
      <w:bookmarkStart w:id="1130" w:name="_Toc522723446"/>
      <w:bookmarkStart w:id="1131" w:name="_Toc522795568"/>
      <w:bookmarkStart w:id="1132" w:name="_Toc522796311"/>
      <w:bookmarkStart w:id="1133" w:name="_Toc522723447"/>
      <w:bookmarkStart w:id="1134" w:name="_Toc522795569"/>
      <w:bookmarkStart w:id="1135" w:name="_Toc522796312"/>
      <w:bookmarkStart w:id="1136" w:name="_Toc522723448"/>
      <w:bookmarkStart w:id="1137" w:name="_Toc522795570"/>
      <w:bookmarkStart w:id="1138" w:name="_Toc522796313"/>
      <w:bookmarkStart w:id="1139" w:name="_Toc522723450"/>
      <w:bookmarkStart w:id="1140" w:name="_Toc522795572"/>
      <w:bookmarkStart w:id="1141" w:name="_Toc522796315"/>
      <w:bookmarkStart w:id="1142" w:name="_Toc522723452"/>
      <w:bookmarkStart w:id="1143" w:name="_Toc522795574"/>
      <w:bookmarkStart w:id="1144" w:name="_Toc522796317"/>
      <w:bookmarkStart w:id="1145" w:name="_Toc522723453"/>
      <w:bookmarkStart w:id="1146" w:name="_Toc522795575"/>
      <w:bookmarkStart w:id="1147" w:name="_Toc522796318"/>
      <w:bookmarkStart w:id="1148" w:name="_Toc522723454"/>
      <w:bookmarkStart w:id="1149" w:name="_Toc522795576"/>
      <w:bookmarkStart w:id="1150" w:name="_Toc522796319"/>
      <w:bookmarkStart w:id="1151" w:name="_Toc522723456"/>
      <w:bookmarkStart w:id="1152" w:name="_Toc522795578"/>
      <w:bookmarkStart w:id="1153" w:name="_Toc522796321"/>
      <w:bookmarkStart w:id="1154" w:name="_Toc522723458"/>
      <w:bookmarkStart w:id="1155" w:name="_Toc522795580"/>
      <w:bookmarkStart w:id="1156" w:name="_Toc522796323"/>
      <w:bookmarkStart w:id="1157" w:name="_Toc522723460"/>
      <w:bookmarkStart w:id="1158" w:name="_Toc522795582"/>
      <w:bookmarkStart w:id="1159" w:name="_Toc522796325"/>
      <w:bookmarkStart w:id="1160" w:name="_Toc522723462"/>
      <w:bookmarkStart w:id="1161" w:name="_Toc522795584"/>
      <w:bookmarkStart w:id="1162" w:name="_Toc522796327"/>
      <w:bookmarkStart w:id="1163" w:name="_Toc522723464"/>
      <w:bookmarkStart w:id="1164" w:name="_Toc522795586"/>
      <w:bookmarkStart w:id="1165" w:name="_Toc522796329"/>
      <w:bookmarkStart w:id="1166" w:name="_Toc522723469"/>
      <w:bookmarkStart w:id="1167" w:name="_Toc522795591"/>
      <w:bookmarkStart w:id="1168" w:name="_Toc522796334"/>
      <w:bookmarkStart w:id="1169" w:name="_Toc522723470"/>
      <w:bookmarkStart w:id="1170" w:name="_Toc522795592"/>
      <w:bookmarkStart w:id="1171" w:name="_Toc522796335"/>
      <w:bookmarkStart w:id="1172" w:name="_Toc522723471"/>
      <w:bookmarkStart w:id="1173" w:name="_Toc522795593"/>
      <w:bookmarkStart w:id="1174" w:name="_Toc522796336"/>
      <w:bookmarkStart w:id="1175" w:name="_Toc522723472"/>
      <w:bookmarkStart w:id="1176" w:name="_Toc522795594"/>
      <w:bookmarkStart w:id="1177" w:name="_Toc522796337"/>
      <w:bookmarkStart w:id="1178" w:name="_Toc522723473"/>
      <w:bookmarkStart w:id="1179" w:name="_Toc522795595"/>
      <w:bookmarkStart w:id="1180" w:name="_Toc522796338"/>
      <w:bookmarkStart w:id="1181" w:name="_Toc522723474"/>
      <w:bookmarkStart w:id="1182" w:name="_Toc522795596"/>
      <w:bookmarkStart w:id="1183" w:name="_Toc522796339"/>
      <w:bookmarkStart w:id="1184" w:name="_Toc522723475"/>
      <w:bookmarkStart w:id="1185" w:name="_Toc522795597"/>
      <w:bookmarkStart w:id="1186" w:name="_Toc522796340"/>
      <w:bookmarkStart w:id="1187" w:name="_Toc522723476"/>
      <w:bookmarkStart w:id="1188" w:name="_Toc522795598"/>
      <w:bookmarkStart w:id="1189" w:name="_Toc522796341"/>
      <w:bookmarkStart w:id="1190" w:name="_Toc522723477"/>
      <w:bookmarkStart w:id="1191" w:name="_Toc522795599"/>
      <w:bookmarkStart w:id="1192" w:name="_Toc522796342"/>
      <w:bookmarkStart w:id="1193" w:name="_Toc522723478"/>
      <w:bookmarkStart w:id="1194" w:name="_Toc522795600"/>
      <w:bookmarkStart w:id="1195" w:name="_Toc522796343"/>
      <w:bookmarkStart w:id="1196" w:name="_Toc522723479"/>
      <w:bookmarkStart w:id="1197" w:name="_Toc522795601"/>
      <w:bookmarkStart w:id="1198" w:name="_Toc522796344"/>
      <w:bookmarkStart w:id="1199" w:name="_Toc522723480"/>
      <w:bookmarkStart w:id="1200" w:name="_Toc522795602"/>
      <w:bookmarkStart w:id="1201" w:name="_Toc522796345"/>
      <w:bookmarkStart w:id="1202" w:name="_Toc522723481"/>
      <w:bookmarkStart w:id="1203" w:name="_Toc522795603"/>
      <w:bookmarkStart w:id="1204" w:name="_Toc522796346"/>
      <w:bookmarkStart w:id="1205" w:name="_Toc522723482"/>
      <w:bookmarkStart w:id="1206" w:name="_Toc522795604"/>
      <w:bookmarkStart w:id="1207" w:name="_Toc522796347"/>
      <w:bookmarkStart w:id="1208" w:name="_Toc522723483"/>
      <w:bookmarkStart w:id="1209" w:name="_Toc522795605"/>
      <w:bookmarkStart w:id="1210" w:name="_Toc522796348"/>
      <w:bookmarkStart w:id="1211" w:name="_Toc522723484"/>
      <w:bookmarkStart w:id="1212" w:name="_Toc522795606"/>
      <w:bookmarkStart w:id="1213" w:name="_Toc522796349"/>
      <w:bookmarkStart w:id="1214" w:name="_Toc522723485"/>
      <w:bookmarkStart w:id="1215" w:name="_Toc522795607"/>
      <w:bookmarkStart w:id="1216" w:name="_Toc522796350"/>
      <w:bookmarkStart w:id="1217" w:name="_Toc522723488"/>
      <w:bookmarkStart w:id="1218" w:name="_Toc522795610"/>
      <w:bookmarkStart w:id="1219" w:name="_Toc522796353"/>
      <w:bookmarkStart w:id="1220" w:name="_Toc522723489"/>
      <w:bookmarkStart w:id="1221" w:name="_Toc522795611"/>
      <w:bookmarkStart w:id="1222" w:name="_Toc522796354"/>
      <w:bookmarkStart w:id="1223" w:name="_Toc522723490"/>
      <w:bookmarkStart w:id="1224" w:name="_Toc522795612"/>
      <w:bookmarkStart w:id="1225" w:name="_Toc522796355"/>
      <w:bookmarkStart w:id="1226" w:name="_Toc522723491"/>
      <w:bookmarkStart w:id="1227" w:name="_Toc522795613"/>
      <w:bookmarkStart w:id="1228" w:name="_Toc522796356"/>
      <w:bookmarkStart w:id="1229" w:name="_Toc522723492"/>
      <w:bookmarkStart w:id="1230" w:name="_Toc522795614"/>
      <w:bookmarkStart w:id="1231" w:name="_Toc522796357"/>
      <w:bookmarkStart w:id="1232" w:name="_Toc522723494"/>
      <w:bookmarkStart w:id="1233" w:name="_Toc522795616"/>
      <w:bookmarkStart w:id="1234" w:name="_Toc522796359"/>
      <w:bookmarkStart w:id="1235" w:name="_Toc522723495"/>
      <w:bookmarkStart w:id="1236" w:name="_Toc522795617"/>
      <w:bookmarkStart w:id="1237" w:name="_Toc522796360"/>
      <w:bookmarkStart w:id="1238" w:name="_Toc522723496"/>
      <w:bookmarkStart w:id="1239" w:name="_Toc522795618"/>
      <w:bookmarkStart w:id="1240" w:name="_Toc522796361"/>
      <w:bookmarkStart w:id="1241" w:name="_Toc522723499"/>
      <w:bookmarkStart w:id="1242" w:name="_Toc522795621"/>
      <w:bookmarkStart w:id="1243" w:name="_Toc522796364"/>
      <w:bookmarkStart w:id="1244" w:name="_Toc522723501"/>
      <w:bookmarkStart w:id="1245" w:name="_Toc522795623"/>
      <w:bookmarkStart w:id="1246" w:name="_Toc522796366"/>
      <w:bookmarkStart w:id="1247" w:name="_Toc522723503"/>
      <w:bookmarkStart w:id="1248" w:name="_Toc522795625"/>
      <w:bookmarkStart w:id="1249" w:name="_Toc522796368"/>
      <w:bookmarkStart w:id="1250" w:name="_Toc522723505"/>
      <w:bookmarkStart w:id="1251" w:name="_Toc522795627"/>
      <w:bookmarkStart w:id="1252" w:name="_Toc522796370"/>
      <w:bookmarkStart w:id="1253" w:name="_Toc522723509"/>
      <w:bookmarkStart w:id="1254" w:name="_Toc522795631"/>
      <w:bookmarkStart w:id="1255" w:name="_Toc522796374"/>
      <w:bookmarkStart w:id="1256" w:name="_Toc522723511"/>
      <w:bookmarkStart w:id="1257" w:name="_Toc522795633"/>
      <w:bookmarkStart w:id="1258" w:name="_Toc522796376"/>
      <w:bookmarkStart w:id="1259" w:name="_Toc522723512"/>
      <w:bookmarkStart w:id="1260" w:name="_Toc522795634"/>
      <w:bookmarkStart w:id="1261" w:name="_Toc522796377"/>
      <w:bookmarkStart w:id="1262" w:name="_Toc522723513"/>
      <w:bookmarkStart w:id="1263" w:name="_Toc522795635"/>
      <w:bookmarkStart w:id="1264" w:name="_Toc522796378"/>
      <w:bookmarkStart w:id="1265" w:name="_Toc522723514"/>
      <w:bookmarkStart w:id="1266" w:name="_Toc522795636"/>
      <w:bookmarkStart w:id="1267" w:name="_Toc522796379"/>
      <w:bookmarkStart w:id="1268" w:name="_Toc522723515"/>
      <w:bookmarkStart w:id="1269" w:name="_Toc522795637"/>
      <w:bookmarkStart w:id="1270" w:name="_Toc522796380"/>
      <w:bookmarkStart w:id="1271" w:name="_Toc522723517"/>
      <w:bookmarkStart w:id="1272" w:name="_Toc522795639"/>
      <w:bookmarkStart w:id="1273" w:name="_Toc522796382"/>
      <w:bookmarkStart w:id="1274" w:name="_Toc522723519"/>
      <w:bookmarkStart w:id="1275" w:name="_Toc522795641"/>
      <w:bookmarkStart w:id="1276" w:name="_Toc522796384"/>
      <w:bookmarkStart w:id="1277" w:name="_Toc522723521"/>
      <w:bookmarkStart w:id="1278" w:name="_Toc522795643"/>
      <w:bookmarkStart w:id="1279" w:name="_Toc522796386"/>
      <w:bookmarkStart w:id="1280" w:name="_Toc522723523"/>
      <w:bookmarkStart w:id="1281" w:name="_Toc522795645"/>
      <w:bookmarkStart w:id="1282" w:name="_Toc522796388"/>
      <w:bookmarkStart w:id="1283" w:name="_Toc522723524"/>
      <w:bookmarkStart w:id="1284" w:name="_Toc522795646"/>
      <w:bookmarkStart w:id="1285" w:name="_Toc522796389"/>
      <w:bookmarkStart w:id="1286" w:name="_Toc522723525"/>
      <w:bookmarkStart w:id="1287" w:name="_Toc522795647"/>
      <w:bookmarkStart w:id="1288" w:name="_Toc522796390"/>
      <w:bookmarkStart w:id="1289" w:name="_Toc522723527"/>
      <w:bookmarkStart w:id="1290" w:name="_Toc522795649"/>
      <w:bookmarkStart w:id="1291" w:name="_Toc522796392"/>
      <w:bookmarkStart w:id="1292" w:name="_Toc522723530"/>
      <w:bookmarkStart w:id="1293" w:name="_Toc522795652"/>
      <w:bookmarkStart w:id="1294" w:name="_Toc522796395"/>
      <w:bookmarkStart w:id="1295" w:name="_Toc522723531"/>
      <w:bookmarkStart w:id="1296" w:name="_Toc522795653"/>
      <w:bookmarkStart w:id="1297" w:name="_Toc522796396"/>
      <w:bookmarkStart w:id="1298" w:name="_Toc522723532"/>
      <w:bookmarkStart w:id="1299" w:name="_Toc522795654"/>
      <w:bookmarkStart w:id="1300" w:name="_Toc522796397"/>
      <w:bookmarkStart w:id="1301" w:name="_Toc522723534"/>
      <w:bookmarkStart w:id="1302" w:name="_Toc522795656"/>
      <w:bookmarkStart w:id="1303" w:name="_Toc522796399"/>
      <w:bookmarkStart w:id="1304" w:name="_Toc522723536"/>
      <w:bookmarkStart w:id="1305" w:name="_Toc522795658"/>
      <w:bookmarkStart w:id="1306" w:name="_Toc522796401"/>
      <w:bookmarkStart w:id="1307" w:name="_Toc522723537"/>
      <w:bookmarkStart w:id="1308" w:name="_Toc522795659"/>
      <w:bookmarkStart w:id="1309" w:name="_Toc522796402"/>
      <w:bookmarkStart w:id="1310" w:name="_Toc522723538"/>
      <w:bookmarkStart w:id="1311" w:name="_Toc522795660"/>
      <w:bookmarkStart w:id="1312" w:name="_Toc522796403"/>
      <w:bookmarkStart w:id="1313" w:name="_Toc522723539"/>
      <w:bookmarkStart w:id="1314" w:name="_Toc522795661"/>
      <w:bookmarkStart w:id="1315" w:name="_Toc522796404"/>
      <w:bookmarkStart w:id="1316" w:name="_Toc522723540"/>
      <w:bookmarkStart w:id="1317" w:name="_Toc522795662"/>
      <w:bookmarkStart w:id="1318" w:name="_Toc522796405"/>
      <w:bookmarkStart w:id="1319" w:name="_Toc522723541"/>
      <w:bookmarkStart w:id="1320" w:name="_Toc522795663"/>
      <w:bookmarkStart w:id="1321" w:name="_Toc522796406"/>
      <w:bookmarkStart w:id="1322" w:name="_Toc522723542"/>
      <w:bookmarkStart w:id="1323" w:name="_Toc522795664"/>
      <w:bookmarkStart w:id="1324" w:name="_Toc522796407"/>
      <w:bookmarkStart w:id="1325" w:name="_Toc522723543"/>
      <w:bookmarkStart w:id="1326" w:name="_Toc522795665"/>
      <w:bookmarkStart w:id="1327" w:name="_Toc522796408"/>
      <w:bookmarkStart w:id="1328" w:name="_Toc522723544"/>
      <w:bookmarkStart w:id="1329" w:name="_Toc522795666"/>
      <w:bookmarkStart w:id="1330" w:name="_Toc522796409"/>
      <w:bookmarkStart w:id="1331" w:name="_Toc522723545"/>
      <w:bookmarkStart w:id="1332" w:name="_Toc522795667"/>
      <w:bookmarkStart w:id="1333" w:name="_Toc522796410"/>
      <w:bookmarkStart w:id="1334" w:name="_Toc522723547"/>
      <w:bookmarkStart w:id="1335" w:name="_Toc522795669"/>
      <w:bookmarkStart w:id="1336" w:name="_Toc522796412"/>
      <w:bookmarkStart w:id="1337" w:name="_Toc522723549"/>
      <w:bookmarkStart w:id="1338" w:name="_Toc522795671"/>
      <w:bookmarkStart w:id="1339" w:name="_Toc522796414"/>
      <w:bookmarkStart w:id="1340" w:name="_Toc522723550"/>
      <w:bookmarkStart w:id="1341" w:name="_Toc522795672"/>
      <w:bookmarkStart w:id="1342" w:name="_Toc522796415"/>
      <w:bookmarkStart w:id="1343" w:name="_Toc522723551"/>
      <w:bookmarkStart w:id="1344" w:name="_Toc522795673"/>
      <w:bookmarkStart w:id="1345" w:name="_Toc522796416"/>
      <w:bookmarkStart w:id="1346" w:name="_Toc522723553"/>
      <w:bookmarkStart w:id="1347" w:name="_Toc522795675"/>
      <w:bookmarkStart w:id="1348" w:name="_Toc522796418"/>
      <w:bookmarkStart w:id="1349" w:name="_Toc522723555"/>
      <w:bookmarkStart w:id="1350" w:name="_Toc522795677"/>
      <w:bookmarkStart w:id="1351" w:name="_Toc522796420"/>
      <w:bookmarkStart w:id="1352" w:name="_Toc522723557"/>
      <w:bookmarkStart w:id="1353" w:name="_Toc522795679"/>
      <w:bookmarkStart w:id="1354" w:name="_Toc522796422"/>
      <w:bookmarkStart w:id="1355" w:name="_Toc522723559"/>
      <w:bookmarkStart w:id="1356" w:name="_Toc522795681"/>
      <w:bookmarkStart w:id="1357" w:name="_Toc522796424"/>
      <w:bookmarkStart w:id="1358" w:name="_Toc522723560"/>
      <w:bookmarkStart w:id="1359" w:name="_Toc522795682"/>
      <w:bookmarkStart w:id="1360" w:name="_Toc522796425"/>
      <w:bookmarkStart w:id="1361" w:name="_Toc522723561"/>
      <w:bookmarkStart w:id="1362" w:name="_Toc522795683"/>
      <w:bookmarkStart w:id="1363" w:name="_Toc522796426"/>
      <w:bookmarkStart w:id="1364" w:name="_Toc522723562"/>
      <w:bookmarkStart w:id="1365" w:name="_Toc522795684"/>
      <w:bookmarkStart w:id="1366" w:name="_Toc522796427"/>
      <w:bookmarkStart w:id="1367" w:name="_Toc522723563"/>
      <w:bookmarkStart w:id="1368" w:name="_Toc522795685"/>
      <w:bookmarkStart w:id="1369" w:name="_Toc522796428"/>
      <w:bookmarkStart w:id="1370" w:name="_Toc522723564"/>
      <w:bookmarkStart w:id="1371" w:name="_Toc522795686"/>
      <w:bookmarkStart w:id="1372" w:name="_Toc522796429"/>
      <w:bookmarkStart w:id="1373" w:name="_Toc522723565"/>
      <w:bookmarkStart w:id="1374" w:name="_Toc522795687"/>
      <w:bookmarkStart w:id="1375" w:name="_Toc522796430"/>
      <w:bookmarkStart w:id="1376" w:name="_Toc522723566"/>
      <w:bookmarkStart w:id="1377" w:name="_Toc522795688"/>
      <w:bookmarkStart w:id="1378" w:name="_Toc522796431"/>
      <w:bookmarkStart w:id="1379" w:name="_Toc522723567"/>
      <w:bookmarkStart w:id="1380" w:name="_Toc522795689"/>
      <w:bookmarkStart w:id="1381" w:name="_Toc522796432"/>
      <w:bookmarkStart w:id="1382" w:name="_Toc522723568"/>
      <w:bookmarkStart w:id="1383" w:name="_Toc522795690"/>
      <w:bookmarkStart w:id="1384" w:name="_Toc522796433"/>
      <w:bookmarkStart w:id="1385" w:name="_Toc522723569"/>
      <w:bookmarkStart w:id="1386" w:name="_Toc522795691"/>
      <w:bookmarkStart w:id="1387" w:name="_Toc522796434"/>
      <w:bookmarkStart w:id="1388" w:name="_Toc522723570"/>
      <w:bookmarkStart w:id="1389" w:name="_Toc522795692"/>
      <w:bookmarkStart w:id="1390" w:name="_Toc522796435"/>
      <w:bookmarkStart w:id="1391" w:name="_Toc522723571"/>
      <w:bookmarkStart w:id="1392" w:name="_Toc522795693"/>
      <w:bookmarkStart w:id="1393" w:name="_Toc522796436"/>
      <w:bookmarkStart w:id="1394" w:name="_Toc522723572"/>
      <w:bookmarkStart w:id="1395" w:name="_Toc522795694"/>
      <w:bookmarkStart w:id="1396" w:name="_Toc522796437"/>
      <w:bookmarkStart w:id="1397" w:name="_Toc522723575"/>
      <w:bookmarkStart w:id="1398" w:name="_Toc522795697"/>
      <w:bookmarkStart w:id="1399" w:name="_Toc522796440"/>
      <w:bookmarkStart w:id="1400" w:name="_Toc522723577"/>
      <w:bookmarkStart w:id="1401" w:name="_Toc522795699"/>
      <w:bookmarkStart w:id="1402" w:name="_Toc522796442"/>
      <w:bookmarkStart w:id="1403" w:name="_Toc522723579"/>
      <w:bookmarkStart w:id="1404" w:name="_Toc522795701"/>
      <w:bookmarkStart w:id="1405" w:name="_Toc522796444"/>
      <w:bookmarkStart w:id="1406" w:name="_Toc522723581"/>
      <w:bookmarkStart w:id="1407" w:name="_Toc522795703"/>
      <w:bookmarkStart w:id="1408" w:name="_Toc522796446"/>
      <w:bookmarkStart w:id="1409" w:name="_Toc522723583"/>
      <w:bookmarkStart w:id="1410" w:name="_Toc522795705"/>
      <w:bookmarkStart w:id="1411" w:name="_Toc522796448"/>
      <w:bookmarkStart w:id="1412" w:name="_Toc522723585"/>
      <w:bookmarkStart w:id="1413" w:name="_Toc522795707"/>
      <w:bookmarkStart w:id="1414" w:name="_Toc522796450"/>
      <w:bookmarkStart w:id="1415" w:name="_Toc522723587"/>
      <w:bookmarkStart w:id="1416" w:name="_Toc522795709"/>
      <w:bookmarkStart w:id="1417" w:name="_Toc522796452"/>
      <w:bookmarkStart w:id="1418" w:name="_Toc522723589"/>
      <w:bookmarkStart w:id="1419" w:name="_Toc522795711"/>
      <w:bookmarkStart w:id="1420" w:name="_Toc522796454"/>
      <w:bookmarkStart w:id="1421" w:name="_Toc522723590"/>
      <w:bookmarkStart w:id="1422" w:name="_Toc522795712"/>
      <w:bookmarkStart w:id="1423" w:name="_Toc522796455"/>
      <w:bookmarkStart w:id="1424" w:name="_Toc522723591"/>
      <w:bookmarkStart w:id="1425" w:name="_Toc522795713"/>
      <w:bookmarkStart w:id="1426" w:name="_Toc522796456"/>
      <w:bookmarkStart w:id="1427" w:name="_Toc522723592"/>
      <w:bookmarkStart w:id="1428" w:name="_Toc522795714"/>
      <w:bookmarkStart w:id="1429" w:name="_Toc522796457"/>
      <w:bookmarkStart w:id="1430" w:name="_Toc522723593"/>
      <w:bookmarkStart w:id="1431" w:name="_Toc522795715"/>
      <w:bookmarkStart w:id="1432" w:name="_Toc522796458"/>
      <w:bookmarkStart w:id="1433" w:name="_Toc522723594"/>
      <w:bookmarkStart w:id="1434" w:name="_Toc522795716"/>
      <w:bookmarkStart w:id="1435" w:name="_Toc522796459"/>
      <w:bookmarkStart w:id="1436" w:name="_Toc522723596"/>
      <w:bookmarkStart w:id="1437" w:name="_Toc522795718"/>
      <w:bookmarkStart w:id="1438" w:name="_Toc522796461"/>
      <w:bookmarkStart w:id="1439" w:name="_Toc522723597"/>
      <w:bookmarkStart w:id="1440" w:name="_Toc522795719"/>
      <w:bookmarkStart w:id="1441" w:name="_Toc522796462"/>
      <w:bookmarkStart w:id="1442" w:name="_Toc522723598"/>
      <w:bookmarkStart w:id="1443" w:name="_Toc522795720"/>
      <w:bookmarkStart w:id="1444" w:name="_Toc522796463"/>
      <w:bookmarkStart w:id="1445" w:name="_Toc522723599"/>
      <w:bookmarkStart w:id="1446" w:name="_Toc522795721"/>
      <w:bookmarkStart w:id="1447" w:name="_Toc522796464"/>
      <w:bookmarkStart w:id="1448" w:name="_Toc522723600"/>
      <w:bookmarkStart w:id="1449" w:name="_Toc522795722"/>
      <w:bookmarkStart w:id="1450" w:name="_Toc522796465"/>
      <w:bookmarkStart w:id="1451" w:name="_Toc522723601"/>
      <w:bookmarkStart w:id="1452" w:name="_Toc522795723"/>
      <w:bookmarkStart w:id="1453" w:name="_Toc522796466"/>
      <w:bookmarkStart w:id="1454" w:name="_Toc522723602"/>
      <w:bookmarkStart w:id="1455" w:name="_Toc522795724"/>
      <w:bookmarkStart w:id="1456" w:name="_Toc522796467"/>
      <w:bookmarkStart w:id="1457" w:name="_Toc522723604"/>
      <w:bookmarkStart w:id="1458" w:name="_Toc522795726"/>
      <w:bookmarkStart w:id="1459" w:name="_Toc522796469"/>
      <w:bookmarkStart w:id="1460" w:name="_Toc522723605"/>
      <w:bookmarkStart w:id="1461" w:name="_Toc522795727"/>
      <w:bookmarkStart w:id="1462" w:name="_Toc522796470"/>
      <w:bookmarkStart w:id="1463" w:name="_Toc522723606"/>
      <w:bookmarkStart w:id="1464" w:name="_Toc522795728"/>
      <w:bookmarkStart w:id="1465" w:name="_Toc522796471"/>
      <w:bookmarkStart w:id="1466" w:name="_Toc522723607"/>
      <w:bookmarkStart w:id="1467" w:name="_Toc522795729"/>
      <w:bookmarkStart w:id="1468" w:name="_Toc522796472"/>
      <w:bookmarkStart w:id="1469" w:name="_Toc522723608"/>
      <w:bookmarkStart w:id="1470" w:name="_Toc522795730"/>
      <w:bookmarkStart w:id="1471" w:name="_Toc522796473"/>
      <w:bookmarkStart w:id="1472" w:name="_Toc522723611"/>
      <w:bookmarkStart w:id="1473" w:name="_Toc522795733"/>
      <w:bookmarkStart w:id="1474" w:name="_Toc522796476"/>
      <w:bookmarkStart w:id="1475" w:name="_Toc522723612"/>
      <w:bookmarkStart w:id="1476" w:name="_Toc522795734"/>
      <w:bookmarkStart w:id="1477" w:name="_Toc522796477"/>
      <w:bookmarkStart w:id="1478" w:name="_Toc522723613"/>
      <w:bookmarkStart w:id="1479" w:name="_Toc522795735"/>
      <w:bookmarkStart w:id="1480" w:name="_Toc522796478"/>
      <w:bookmarkStart w:id="1481" w:name="_Toc522723615"/>
      <w:bookmarkStart w:id="1482" w:name="_Toc522795737"/>
      <w:bookmarkStart w:id="1483" w:name="_Toc522796480"/>
      <w:bookmarkStart w:id="1484" w:name="_Toc522723616"/>
      <w:bookmarkStart w:id="1485" w:name="_Toc522795738"/>
      <w:bookmarkStart w:id="1486" w:name="_Toc522796481"/>
      <w:bookmarkStart w:id="1487" w:name="_Toc522723617"/>
      <w:bookmarkStart w:id="1488" w:name="_Toc522795739"/>
      <w:bookmarkStart w:id="1489" w:name="_Toc522796482"/>
      <w:bookmarkStart w:id="1490" w:name="_Toc522723618"/>
      <w:bookmarkStart w:id="1491" w:name="_Toc522795740"/>
      <w:bookmarkStart w:id="1492" w:name="_Toc522796483"/>
      <w:bookmarkStart w:id="1493" w:name="_Toc522723619"/>
      <w:bookmarkStart w:id="1494" w:name="_Toc522795741"/>
      <w:bookmarkStart w:id="1495" w:name="_Toc522796484"/>
      <w:bookmarkStart w:id="1496" w:name="_Toc522723621"/>
      <w:bookmarkStart w:id="1497" w:name="_Toc522795743"/>
      <w:bookmarkStart w:id="1498" w:name="_Toc522796486"/>
      <w:bookmarkStart w:id="1499" w:name="_Toc522723622"/>
      <w:bookmarkStart w:id="1500" w:name="_Toc522795744"/>
      <w:bookmarkStart w:id="1501" w:name="_Toc522796487"/>
      <w:bookmarkStart w:id="1502" w:name="_Toc522723623"/>
      <w:bookmarkStart w:id="1503" w:name="_Toc522795745"/>
      <w:bookmarkStart w:id="1504" w:name="_Toc522796488"/>
      <w:bookmarkStart w:id="1505" w:name="_Toc522723625"/>
      <w:bookmarkStart w:id="1506" w:name="_Toc522795747"/>
      <w:bookmarkStart w:id="1507" w:name="_Toc522796490"/>
      <w:bookmarkStart w:id="1508" w:name="_Toc522723626"/>
      <w:bookmarkStart w:id="1509" w:name="_Toc522795748"/>
      <w:bookmarkStart w:id="1510" w:name="_Toc522796491"/>
      <w:bookmarkStart w:id="1511" w:name="_Toc522723627"/>
      <w:bookmarkStart w:id="1512" w:name="_Toc522795749"/>
      <w:bookmarkStart w:id="1513" w:name="_Toc522796492"/>
      <w:bookmarkStart w:id="1514" w:name="_Toc522723628"/>
      <w:bookmarkStart w:id="1515" w:name="_Toc522795750"/>
      <w:bookmarkStart w:id="1516" w:name="_Toc522796493"/>
      <w:bookmarkStart w:id="1517" w:name="_Toc522723629"/>
      <w:bookmarkStart w:id="1518" w:name="_Toc522795751"/>
      <w:bookmarkStart w:id="1519" w:name="_Toc522796494"/>
      <w:bookmarkStart w:id="1520" w:name="_Toc522723630"/>
      <w:bookmarkStart w:id="1521" w:name="_Toc522795752"/>
      <w:bookmarkStart w:id="1522" w:name="_Toc522796495"/>
      <w:bookmarkStart w:id="1523" w:name="_Toc522723631"/>
      <w:bookmarkStart w:id="1524" w:name="_Toc522795753"/>
      <w:bookmarkStart w:id="1525" w:name="_Toc522796496"/>
      <w:bookmarkStart w:id="1526" w:name="_Toc522723632"/>
      <w:bookmarkStart w:id="1527" w:name="_Toc522795754"/>
      <w:bookmarkStart w:id="1528" w:name="_Toc522796497"/>
      <w:bookmarkStart w:id="1529" w:name="_Toc522723634"/>
      <w:bookmarkStart w:id="1530" w:name="_Toc522795756"/>
      <w:bookmarkStart w:id="1531" w:name="_Toc522796499"/>
      <w:bookmarkStart w:id="1532" w:name="_Toc522723635"/>
      <w:bookmarkStart w:id="1533" w:name="_Toc522795757"/>
      <w:bookmarkStart w:id="1534" w:name="_Toc522796500"/>
      <w:bookmarkStart w:id="1535" w:name="_Toc522723636"/>
      <w:bookmarkStart w:id="1536" w:name="_Toc522795758"/>
      <w:bookmarkStart w:id="1537" w:name="_Toc522796501"/>
      <w:bookmarkStart w:id="1538" w:name="_Toc522723637"/>
      <w:bookmarkStart w:id="1539" w:name="_Toc522795759"/>
      <w:bookmarkStart w:id="1540" w:name="_Toc522796502"/>
      <w:bookmarkStart w:id="1541" w:name="_Toc522723638"/>
      <w:bookmarkStart w:id="1542" w:name="_Toc522795760"/>
      <w:bookmarkStart w:id="1543" w:name="_Toc522796503"/>
      <w:bookmarkStart w:id="1544" w:name="_Toc522723639"/>
      <w:bookmarkStart w:id="1545" w:name="_Toc522795761"/>
      <w:bookmarkStart w:id="1546" w:name="_Toc522796504"/>
      <w:bookmarkStart w:id="1547" w:name="_Toc522723640"/>
      <w:bookmarkStart w:id="1548" w:name="_Toc522795762"/>
      <w:bookmarkStart w:id="1549" w:name="_Toc522796505"/>
      <w:bookmarkStart w:id="1550" w:name="_Toc522723641"/>
      <w:bookmarkStart w:id="1551" w:name="_Toc522795763"/>
      <w:bookmarkStart w:id="1552" w:name="_Toc522796506"/>
      <w:bookmarkStart w:id="1553" w:name="_Toc522723642"/>
      <w:bookmarkStart w:id="1554" w:name="_Toc522795764"/>
      <w:bookmarkStart w:id="1555" w:name="_Toc522796507"/>
      <w:bookmarkStart w:id="1556" w:name="_Toc522723643"/>
      <w:bookmarkStart w:id="1557" w:name="_Toc522795765"/>
      <w:bookmarkStart w:id="1558" w:name="_Toc522796508"/>
      <w:bookmarkStart w:id="1559" w:name="_Toc522723644"/>
      <w:bookmarkStart w:id="1560" w:name="_Toc522795766"/>
      <w:bookmarkStart w:id="1561" w:name="_Toc522796509"/>
      <w:bookmarkStart w:id="1562" w:name="_Toc522723645"/>
      <w:bookmarkStart w:id="1563" w:name="_Toc522795767"/>
      <w:bookmarkStart w:id="1564" w:name="_Toc522796510"/>
      <w:bookmarkStart w:id="1565" w:name="_Toc522723646"/>
      <w:bookmarkStart w:id="1566" w:name="_Toc522795768"/>
      <w:bookmarkStart w:id="1567" w:name="_Toc522796511"/>
      <w:bookmarkStart w:id="1568" w:name="_Toc522723647"/>
      <w:bookmarkStart w:id="1569" w:name="_Toc522795769"/>
      <w:bookmarkStart w:id="1570" w:name="_Toc522796512"/>
      <w:bookmarkStart w:id="1571" w:name="_Toc522723648"/>
      <w:bookmarkStart w:id="1572" w:name="_Toc522795770"/>
      <w:bookmarkStart w:id="1573" w:name="_Toc522796513"/>
      <w:bookmarkStart w:id="1574" w:name="_Toc522723649"/>
      <w:bookmarkStart w:id="1575" w:name="_Toc522795771"/>
      <w:bookmarkStart w:id="1576" w:name="_Toc522796514"/>
      <w:bookmarkStart w:id="1577" w:name="_Toc522723650"/>
      <w:bookmarkStart w:id="1578" w:name="_Toc522795772"/>
      <w:bookmarkStart w:id="1579" w:name="_Toc522796515"/>
      <w:bookmarkStart w:id="1580" w:name="_Toc522723651"/>
      <w:bookmarkStart w:id="1581" w:name="_Toc522795773"/>
      <w:bookmarkStart w:id="1582" w:name="_Toc522796516"/>
      <w:bookmarkStart w:id="1583" w:name="_Toc522723652"/>
      <w:bookmarkStart w:id="1584" w:name="_Toc522795774"/>
      <w:bookmarkStart w:id="1585" w:name="_Toc522796517"/>
      <w:bookmarkStart w:id="1586" w:name="_Toc522723653"/>
      <w:bookmarkStart w:id="1587" w:name="_Toc522795775"/>
      <w:bookmarkStart w:id="1588" w:name="_Toc522796518"/>
      <w:bookmarkStart w:id="1589" w:name="_Toc522723654"/>
      <w:bookmarkStart w:id="1590" w:name="_Toc522795776"/>
      <w:bookmarkStart w:id="1591" w:name="_Toc522796519"/>
      <w:bookmarkStart w:id="1592" w:name="_Toc522723655"/>
      <w:bookmarkStart w:id="1593" w:name="_Toc522795777"/>
      <w:bookmarkStart w:id="1594" w:name="_Toc522796520"/>
      <w:bookmarkStart w:id="1595" w:name="_Toc522723656"/>
      <w:bookmarkStart w:id="1596" w:name="_Toc522795778"/>
      <w:bookmarkStart w:id="1597" w:name="_Toc522796521"/>
      <w:bookmarkStart w:id="1598" w:name="_Toc522723658"/>
      <w:bookmarkStart w:id="1599" w:name="_Toc522795780"/>
      <w:bookmarkStart w:id="1600" w:name="_Toc522796523"/>
      <w:bookmarkStart w:id="1601" w:name="_Toc522723660"/>
      <w:bookmarkStart w:id="1602" w:name="_Toc522795782"/>
      <w:bookmarkStart w:id="1603" w:name="_Toc522796525"/>
      <w:bookmarkStart w:id="1604" w:name="_Toc522723661"/>
      <w:bookmarkStart w:id="1605" w:name="_Toc522795783"/>
      <w:bookmarkStart w:id="1606" w:name="_Toc522796526"/>
      <w:bookmarkStart w:id="1607" w:name="_Toc522723662"/>
      <w:bookmarkStart w:id="1608" w:name="_Toc522795784"/>
      <w:bookmarkStart w:id="1609" w:name="_Toc522796527"/>
      <w:bookmarkStart w:id="1610" w:name="_Toc522723663"/>
      <w:bookmarkStart w:id="1611" w:name="_Toc522795785"/>
      <w:bookmarkStart w:id="1612" w:name="_Toc522796528"/>
      <w:bookmarkStart w:id="1613" w:name="_Toc522723664"/>
      <w:bookmarkStart w:id="1614" w:name="_Toc522795786"/>
      <w:bookmarkStart w:id="1615" w:name="_Toc522796529"/>
      <w:bookmarkStart w:id="1616" w:name="_Toc522723665"/>
      <w:bookmarkStart w:id="1617" w:name="_Toc522795787"/>
      <w:bookmarkStart w:id="1618" w:name="_Toc522796530"/>
      <w:bookmarkStart w:id="1619" w:name="_Toc522723666"/>
      <w:bookmarkStart w:id="1620" w:name="_Toc522795788"/>
      <w:bookmarkStart w:id="1621" w:name="_Toc522796531"/>
      <w:bookmarkStart w:id="1622" w:name="_Toc522723667"/>
      <w:bookmarkStart w:id="1623" w:name="_Toc522795789"/>
      <w:bookmarkStart w:id="1624" w:name="_Toc522796532"/>
      <w:bookmarkStart w:id="1625" w:name="_Toc522723668"/>
      <w:bookmarkStart w:id="1626" w:name="_Toc522795790"/>
      <w:bookmarkStart w:id="1627" w:name="_Toc522796533"/>
      <w:bookmarkStart w:id="1628" w:name="_Toc522723669"/>
      <w:bookmarkStart w:id="1629" w:name="_Toc522795791"/>
      <w:bookmarkStart w:id="1630" w:name="_Toc522796534"/>
      <w:bookmarkStart w:id="1631" w:name="_Toc522723670"/>
      <w:bookmarkStart w:id="1632" w:name="_Toc522795792"/>
      <w:bookmarkStart w:id="1633" w:name="_Toc522796535"/>
      <w:bookmarkStart w:id="1634" w:name="_Toc522723671"/>
      <w:bookmarkStart w:id="1635" w:name="_Toc522795793"/>
      <w:bookmarkStart w:id="1636" w:name="_Toc522796536"/>
      <w:bookmarkStart w:id="1637" w:name="_Toc522723672"/>
      <w:bookmarkStart w:id="1638" w:name="_Toc522795794"/>
      <w:bookmarkStart w:id="1639" w:name="_Toc522796537"/>
      <w:bookmarkStart w:id="1640" w:name="_Toc522723681"/>
      <w:bookmarkStart w:id="1641" w:name="_Toc522795803"/>
      <w:bookmarkStart w:id="1642" w:name="_Toc522796546"/>
      <w:bookmarkStart w:id="1643" w:name="_Toc522539055"/>
      <w:bookmarkStart w:id="1644" w:name="_Toc38028186"/>
      <w:bookmarkEnd w:id="83"/>
      <w:bookmarkEnd w:id="84"/>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r>
        <w:rPr>
          <w:rFonts w:hint="eastAsia"/>
        </w:rPr>
        <w:t>Firmware</w:t>
      </w:r>
      <w:r>
        <w:t xml:space="preserve"> Images and Configuration Merge</w:t>
      </w:r>
      <w:bookmarkEnd w:id="1643"/>
      <w:bookmarkEnd w:id="1644"/>
    </w:p>
    <w:p w14:paraId="35F74DD6" w14:textId="77777777" w:rsidR="00251040" w:rsidRDefault="00251040" w:rsidP="00251040">
      <w:pPr>
        <w:ind w:left="720"/>
      </w:pPr>
      <w:r>
        <w:rPr>
          <w:rFonts w:hint="eastAsia"/>
        </w:rPr>
        <w:t xml:space="preserve">Please follow the procedures described below to </w:t>
      </w:r>
      <w:r>
        <w:t>merge the selecting files and images to save as a *.</w:t>
      </w:r>
      <w:r w:rsidRPr="002B0AD3">
        <w:t xml:space="preserve"> </w:t>
      </w:r>
      <w:r>
        <w:t>HEX file</w:t>
      </w:r>
      <w:r>
        <w:rPr>
          <w:rFonts w:hint="eastAsia"/>
        </w:rPr>
        <w:t>.</w:t>
      </w:r>
      <w:r w:rsidR="00DA3C72" w:rsidRPr="00DA3C72">
        <w:t xml:space="preserve"> </w:t>
      </w:r>
      <w:r w:rsidR="00DA3C72">
        <w:t xml:space="preserve">To understand which images collection can be merged, please refer to </w:t>
      </w:r>
      <w:hyperlink w:anchor="_APPENDIX_A:_HEX" w:history="1">
        <w:r w:rsidR="00DA3C72" w:rsidRPr="00D6188A">
          <w:rPr>
            <w:rStyle w:val="Hyperlink"/>
          </w:rPr>
          <w:t>APPENDIX A</w:t>
        </w:r>
      </w:hyperlink>
      <w:r w:rsidR="00DA3C72">
        <w:t>.</w:t>
      </w:r>
    </w:p>
    <w:p w14:paraId="6B71E960" w14:textId="77777777" w:rsidR="00251040" w:rsidRDefault="00251040" w:rsidP="00251040">
      <w:pPr>
        <w:pStyle w:val="NoSpacing"/>
        <w:numPr>
          <w:ilvl w:val="0"/>
          <w:numId w:val="25"/>
        </w:numPr>
      </w:pPr>
      <w:r>
        <w:t>Files/Images Merge</w:t>
      </w:r>
      <w:r>
        <w:rPr>
          <w:rFonts w:hint="eastAsia"/>
        </w:rPr>
        <w:t>:</w:t>
      </w:r>
    </w:p>
    <w:p w14:paraId="0C12F187" w14:textId="77777777" w:rsidR="00251040" w:rsidRDefault="00251040" w:rsidP="00251040">
      <w:pPr>
        <w:ind w:left="851"/>
      </w:pPr>
      <w:r w:rsidRPr="00F07B3B">
        <w:rPr>
          <w:b/>
          <w:color w:val="FF0000"/>
        </w:rPr>
        <w:t>➀</w:t>
      </w:r>
      <w:r>
        <w:rPr>
          <w:b/>
          <w:color w:val="FF0000"/>
        </w:rPr>
        <w:t xml:space="preserve"> </w:t>
      </w:r>
      <w:r>
        <w:rPr>
          <w:rFonts w:hint="eastAsia"/>
        </w:rPr>
        <w:t xml:space="preserve">After clicking the </w:t>
      </w:r>
      <w:r>
        <w:t>lower</w:t>
      </w:r>
      <w:r>
        <w:rPr>
          <w:rFonts w:hint="eastAsia"/>
        </w:rPr>
        <w:t xml:space="preserve"> </w:t>
      </w:r>
      <w:r>
        <w:t>“</w:t>
      </w:r>
      <w:r w:rsidRPr="00594E52">
        <w:rPr>
          <w:rFonts w:hint="eastAsia"/>
          <w:b/>
        </w:rPr>
        <w:t>Browse</w:t>
      </w:r>
      <w:r>
        <w:rPr>
          <w:b/>
        </w:rPr>
        <w:t>”</w:t>
      </w:r>
      <w:r>
        <w:rPr>
          <w:rFonts w:hint="eastAsia"/>
        </w:rPr>
        <w:t xml:space="preserve"> button near </w:t>
      </w:r>
      <w:r>
        <w:t>“</w:t>
      </w:r>
      <w:r>
        <w:rPr>
          <w:b/>
        </w:rPr>
        <w:t>Update”</w:t>
      </w:r>
      <w:r>
        <w:rPr>
          <w:rFonts w:hint="eastAsia"/>
        </w:rPr>
        <w:t xml:space="preserve"> button, a dialog will pop up for user to grab image files from PC.</w:t>
      </w:r>
    </w:p>
    <w:p w14:paraId="4DC88004" w14:textId="7E7803AA" w:rsidR="005374FF" w:rsidRDefault="00251040" w:rsidP="00251040">
      <w:pPr>
        <w:ind w:leftChars="472" w:left="850"/>
        <w:rPr>
          <w:color w:val="000000" w:themeColor="text1"/>
        </w:rPr>
      </w:pPr>
      <w:r w:rsidRPr="00F07B3B">
        <w:rPr>
          <w:b/>
          <w:color w:val="FF0000"/>
        </w:rPr>
        <w:t>➁</w:t>
      </w:r>
      <w:r>
        <w:rPr>
          <w:rFonts w:hint="eastAsia"/>
          <w:b/>
          <w:color w:val="FF0000"/>
        </w:rPr>
        <w:t xml:space="preserve"> </w:t>
      </w:r>
      <w:r w:rsidR="008A6A56">
        <w:rPr>
          <w:rFonts w:hint="eastAsia"/>
        </w:rPr>
        <w:t xml:space="preserve">Click </w:t>
      </w:r>
      <w:r w:rsidR="008A6A56">
        <w:t>“</w:t>
      </w:r>
      <w:proofErr w:type="spellStart"/>
      <w:r w:rsidR="008A6A56">
        <w:rPr>
          <w:b/>
        </w:rPr>
        <w:t>Rehex</w:t>
      </w:r>
      <w:proofErr w:type="spellEnd"/>
      <w:r w:rsidR="008A6A56">
        <w:rPr>
          <w:b/>
        </w:rPr>
        <w:t>”</w:t>
      </w:r>
      <w:r w:rsidR="008A6A56">
        <w:rPr>
          <w:rFonts w:hint="eastAsia"/>
        </w:rPr>
        <w:t xml:space="preserve"> button</w:t>
      </w:r>
      <w:r w:rsidR="008A6A56">
        <w:t xml:space="preserve"> and the </w:t>
      </w:r>
      <w:proofErr w:type="spellStart"/>
      <w:r w:rsidR="008A6A56">
        <w:t>Rehex</w:t>
      </w:r>
      <w:proofErr w:type="spellEnd"/>
      <w:r w:rsidR="008A6A56">
        <w:t xml:space="preserve"> dialogue will show up</w:t>
      </w:r>
      <w:r w:rsidR="005374FF">
        <w:rPr>
          <w:color w:val="000000" w:themeColor="text1"/>
        </w:rPr>
        <w:t>.</w:t>
      </w:r>
    </w:p>
    <w:p w14:paraId="187B5AEB" w14:textId="78BFF553" w:rsidR="008643E2" w:rsidRPr="005374FF" w:rsidRDefault="008643E2" w:rsidP="00251040">
      <w:pPr>
        <w:ind w:leftChars="472" w:left="850"/>
        <w:rPr>
          <w:color w:val="000000" w:themeColor="text1"/>
        </w:rPr>
      </w:pPr>
      <w:r>
        <w:rPr>
          <w:noProof/>
          <w:color w:val="000000" w:themeColor="text1"/>
        </w:rPr>
        <w:drawing>
          <wp:inline distT="0" distB="0" distL="0" distR="0" wp14:anchorId="59770D2C" wp14:editId="5BE7758C">
            <wp:extent cx="2977359" cy="592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3178125" cy="631935"/>
                    </a:xfrm>
                    <a:prstGeom prst="rect">
                      <a:avLst/>
                    </a:prstGeom>
                    <a:noFill/>
                    <a:ln>
                      <a:noFill/>
                    </a:ln>
                  </pic:spPr>
                </pic:pic>
              </a:graphicData>
            </a:graphic>
          </wp:inline>
        </w:drawing>
      </w:r>
    </w:p>
    <w:p w14:paraId="49BE6E82" w14:textId="514B2E6D" w:rsidR="008A6A56" w:rsidRDefault="005374FF" w:rsidP="00251040">
      <w:pPr>
        <w:ind w:leftChars="472" w:left="850"/>
      </w:pPr>
      <w:r w:rsidRPr="00F07B3B">
        <w:rPr>
          <w:b/>
          <w:color w:val="FF0000"/>
        </w:rPr>
        <w:t>➂</w:t>
      </w:r>
      <w:r>
        <w:rPr>
          <w:b/>
          <w:color w:val="FF0000"/>
        </w:rPr>
        <w:t xml:space="preserve"> </w:t>
      </w:r>
      <w:r w:rsidR="008A6A56">
        <w:t xml:space="preserve">Choose one of three options, </w:t>
      </w:r>
    </w:p>
    <w:p w14:paraId="1FE3E73B" w14:textId="594A3CEA" w:rsidR="00251040" w:rsidRDefault="008A6A56" w:rsidP="008A6A56">
      <w:pPr>
        <w:ind w:leftChars="472" w:left="850" w:firstLineChars="100" w:firstLine="180"/>
      </w:pPr>
      <w:r w:rsidRPr="007F1504">
        <w:rPr>
          <w:b/>
          <w:bCs/>
        </w:rPr>
        <w:t>BM6x/BM7x General Use</w:t>
      </w:r>
      <w:r>
        <w:t xml:space="preserve">: </w:t>
      </w:r>
      <w:r w:rsidR="00EF134A">
        <w:t xml:space="preserve">Export a </w:t>
      </w:r>
      <w:r w:rsidR="00A05307">
        <w:t>*.HEX</w:t>
      </w:r>
      <w:r w:rsidR="00A05307" w:rsidDel="00A05307">
        <w:t xml:space="preserve"> </w:t>
      </w:r>
      <w:r>
        <w:t>file for BM6x and BM7x.</w:t>
      </w:r>
    </w:p>
    <w:p w14:paraId="47667B3D" w14:textId="30E532CE" w:rsidR="008A6A56" w:rsidRDefault="00CD4D8C" w:rsidP="008A6A56">
      <w:pPr>
        <w:ind w:leftChars="472" w:left="850" w:firstLineChars="100" w:firstLine="180"/>
      </w:pPr>
      <w:r>
        <w:rPr>
          <w:noProof/>
        </w:rPr>
        <w:drawing>
          <wp:anchor distT="0" distB="0" distL="114300" distR="114300" simplePos="0" relativeHeight="251668480" behindDoc="0" locked="0" layoutInCell="1" allowOverlap="1" wp14:anchorId="1A218A33" wp14:editId="59955CAA">
            <wp:simplePos x="0" y="0"/>
            <wp:positionH relativeFrom="column">
              <wp:posOffset>4858385</wp:posOffset>
            </wp:positionH>
            <wp:positionV relativeFrom="paragraph">
              <wp:posOffset>8695</wp:posOffset>
            </wp:positionV>
            <wp:extent cx="1077595" cy="1016000"/>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1077595"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A56" w:rsidRPr="007F1504">
        <w:rPr>
          <w:b/>
          <w:bCs/>
        </w:rPr>
        <w:t xml:space="preserve">BM83 </w:t>
      </w:r>
      <w:r w:rsidR="005C4563">
        <w:rPr>
          <w:b/>
          <w:bCs/>
        </w:rPr>
        <w:t>UART DFU</w:t>
      </w:r>
      <w:r w:rsidR="005C4563" w:rsidRPr="007F1504">
        <w:rPr>
          <w:b/>
          <w:bCs/>
        </w:rPr>
        <w:t xml:space="preserve"> </w:t>
      </w:r>
      <w:r w:rsidR="008A6A56" w:rsidRPr="007F1504">
        <w:rPr>
          <w:b/>
          <w:bCs/>
        </w:rPr>
        <w:t>Use</w:t>
      </w:r>
      <w:r w:rsidR="008A6A56">
        <w:t xml:space="preserve">: </w:t>
      </w:r>
      <w:r w:rsidR="00EF134A">
        <w:t xml:space="preserve">Export a </w:t>
      </w:r>
      <w:r w:rsidR="00A05307">
        <w:t xml:space="preserve">*.HEX </w:t>
      </w:r>
      <w:r w:rsidR="008A6A56">
        <w:t>file for BM83</w:t>
      </w:r>
      <w:r w:rsidR="0089041F">
        <w:t xml:space="preserve">, </w:t>
      </w:r>
      <w:r w:rsidR="00A05307">
        <w:t xml:space="preserve">must be used by </w:t>
      </w:r>
      <w:proofErr w:type="spellStart"/>
      <w:r w:rsidR="00A05307">
        <w:t>isUpdate</w:t>
      </w:r>
      <w:proofErr w:type="spellEnd"/>
      <w:r w:rsidR="00A05307">
        <w:t xml:space="preserve"> tool in TEST mode or external MCU/</w:t>
      </w:r>
      <w:proofErr w:type="spellStart"/>
      <w:r w:rsidR="00A05307">
        <w:t>SPKCommandSet</w:t>
      </w:r>
      <w:proofErr w:type="spellEnd"/>
      <w:r w:rsidR="00A05307">
        <w:t xml:space="preserve"> tool in APP mode.</w:t>
      </w:r>
    </w:p>
    <w:p w14:paraId="349B4261" w14:textId="6FCFBD64" w:rsidR="0098768F" w:rsidRPr="0098768F" w:rsidRDefault="008A6A56" w:rsidP="0098768F">
      <w:pPr>
        <w:ind w:leftChars="472" w:left="850" w:firstLineChars="100" w:firstLine="180"/>
      </w:pPr>
      <w:r w:rsidRPr="007F1504">
        <w:rPr>
          <w:b/>
          <w:bCs/>
        </w:rPr>
        <w:t>BM83 OTA DFU Use</w:t>
      </w:r>
      <w:r>
        <w:t xml:space="preserve">: </w:t>
      </w:r>
      <w:r w:rsidR="00EF134A">
        <w:t xml:space="preserve">Export </w:t>
      </w:r>
      <w:r w:rsidR="00A05307">
        <w:t>*.HEX</w:t>
      </w:r>
      <w:r w:rsidR="00A05307" w:rsidDel="00A05307">
        <w:t xml:space="preserve"> </w:t>
      </w:r>
      <w:r>
        <w:t xml:space="preserve">file for BM83 OTA DFU, </w:t>
      </w:r>
      <w:r w:rsidR="00A05307">
        <w:t xml:space="preserve">must be used by mobile app in smart phones, </w:t>
      </w:r>
      <w:r>
        <w:t xml:space="preserve">you </w:t>
      </w:r>
      <w:r w:rsidR="004C4D35">
        <w:t>must</w:t>
      </w:r>
      <w:r>
        <w:t xml:space="preserve"> key-in </w:t>
      </w:r>
      <w:r w:rsidR="004C4D35">
        <w:t xml:space="preserve">your own </w:t>
      </w:r>
      <w:r>
        <w:t>OTA DFU key.</w:t>
      </w:r>
    </w:p>
    <w:p w14:paraId="334CF90F" w14:textId="4E5CF01F" w:rsidR="00240DC3" w:rsidRPr="007F1504" w:rsidRDefault="004C4D35">
      <w:pPr>
        <w:ind w:leftChars="472" w:left="850" w:firstLine="1"/>
      </w:pPr>
      <w:r w:rsidRPr="009F184D">
        <w:rPr>
          <w:rFonts w:hint="eastAsia"/>
          <w:b/>
          <w:bCs/>
          <w:color w:val="FF0000"/>
        </w:rPr>
        <w:t>➃</w:t>
      </w:r>
      <w:r>
        <w:rPr>
          <w:rFonts w:hint="eastAsia"/>
          <w:b/>
          <w:bCs/>
          <w:color w:val="FF0000"/>
        </w:rPr>
        <w:t xml:space="preserve"> </w:t>
      </w:r>
      <w:r w:rsidR="00240DC3">
        <w:t>Fill your file name</w:t>
      </w:r>
      <w:r w:rsidR="007F1504">
        <w:t xml:space="preserve"> in “</w:t>
      </w:r>
      <w:r w:rsidR="007F1504" w:rsidRPr="00E053EC">
        <w:rPr>
          <w:b/>
          <w:bCs/>
        </w:rPr>
        <w:t>Output File Name</w:t>
      </w:r>
      <w:r w:rsidR="007F1504">
        <w:rPr>
          <w:b/>
          <w:bCs/>
        </w:rPr>
        <w:t>”</w:t>
      </w:r>
      <w:r w:rsidR="007F1504" w:rsidRPr="00E053EC">
        <w:rPr>
          <w:b/>
          <w:bCs/>
        </w:rPr>
        <w:t xml:space="preserve"> </w:t>
      </w:r>
      <w:r w:rsidR="007F1504" w:rsidRPr="00E053EC">
        <w:t>fiel</w:t>
      </w:r>
      <w:r w:rsidR="007F1504">
        <w:t>d</w:t>
      </w:r>
      <w:r w:rsidR="00240DC3">
        <w:t xml:space="preserve"> if you’d like to re-name the </w:t>
      </w:r>
      <w:proofErr w:type="spellStart"/>
      <w:r w:rsidR="00240DC3">
        <w:t>rehex</w:t>
      </w:r>
      <w:proofErr w:type="spellEnd"/>
      <w:r w:rsidR="00240DC3">
        <w:t xml:space="preserve"> file, otherwise, the name of </w:t>
      </w:r>
      <w:proofErr w:type="spellStart"/>
      <w:r w:rsidR="00240DC3">
        <w:t>rehex</w:t>
      </w:r>
      <w:proofErr w:type="spellEnd"/>
      <w:r w:rsidR="00240DC3">
        <w:t xml:space="preserve"> file would be the name of source image file with checksum.</w:t>
      </w:r>
    </w:p>
    <w:p w14:paraId="1F4A19D5" w14:textId="273FD7BD" w:rsidR="008A6A56" w:rsidRPr="008A6A56" w:rsidRDefault="00240DC3" w:rsidP="007F1504">
      <w:pPr>
        <w:ind w:leftChars="472" w:left="850" w:firstLine="1"/>
      </w:pPr>
      <w:r>
        <w:rPr>
          <w:rFonts w:hint="eastAsia"/>
          <w:b/>
          <w:bCs/>
          <w:color w:val="FF0000"/>
        </w:rPr>
        <w:t>➄</w:t>
      </w:r>
      <w:r>
        <w:rPr>
          <w:b/>
          <w:bCs/>
          <w:color w:val="FF0000"/>
        </w:rPr>
        <w:t xml:space="preserve"> </w:t>
      </w:r>
      <w:r w:rsidR="008A6A56">
        <w:rPr>
          <w:rFonts w:hint="eastAsia"/>
        </w:rPr>
        <w:t>C</w:t>
      </w:r>
      <w:r w:rsidR="008A6A56">
        <w:t xml:space="preserve">lick </w:t>
      </w:r>
      <w:r w:rsidR="008A6A56">
        <w:rPr>
          <w:b/>
          <w:bCs/>
        </w:rPr>
        <w:t>“Apply”</w:t>
      </w:r>
      <w:r w:rsidR="008A6A56">
        <w:t xml:space="preserve"> button </w:t>
      </w:r>
      <w:r w:rsidR="004C4D35">
        <w:t>then</w:t>
      </w:r>
      <w:r w:rsidR="008A6A56">
        <w:t xml:space="preserve"> </w:t>
      </w:r>
      <w:r w:rsidR="008A6A56">
        <w:rPr>
          <w:rFonts w:hint="eastAsia"/>
        </w:rPr>
        <w:t xml:space="preserve">the progress bar will show real-time progress of </w:t>
      </w:r>
      <w:r w:rsidR="008A6A56">
        <w:t>images merging and one *.HEX file will be exported.</w:t>
      </w:r>
      <w:r w:rsidR="007F1504" w:rsidRPr="007F1504">
        <w:rPr>
          <w:noProof/>
        </w:rPr>
        <w:t xml:space="preserve"> </w:t>
      </w:r>
    </w:p>
    <w:p w14:paraId="052A8ABE" w14:textId="11F273FD" w:rsidR="00251040" w:rsidRDefault="00251040" w:rsidP="00C574CE">
      <w:pPr>
        <w:ind w:leftChars="472" w:left="850"/>
      </w:pPr>
    </w:p>
    <w:p w14:paraId="4C19595D" w14:textId="2E96A228" w:rsidR="00B33328" w:rsidRDefault="00B33328">
      <w:pPr>
        <w:spacing w:after="200" w:line="276" w:lineRule="auto"/>
        <w:jc w:val="left"/>
      </w:pPr>
      <w:r>
        <w:br w:type="page"/>
      </w:r>
    </w:p>
    <w:p w14:paraId="0386236C" w14:textId="59325A34" w:rsidR="00B33328" w:rsidRDefault="00072D18" w:rsidP="007F1504">
      <w:pPr>
        <w:pStyle w:val="Heading1"/>
      </w:pPr>
      <w:bookmarkStart w:id="1645" w:name="_APPENDIX_A:_HEX"/>
      <w:bookmarkStart w:id="1646" w:name="_Toc38028187"/>
      <w:bookmarkEnd w:id="1645"/>
      <w:r>
        <w:t xml:space="preserve">Appendix </w:t>
      </w:r>
      <w:r w:rsidR="009273F9">
        <w:t>A</w:t>
      </w:r>
      <w:r w:rsidR="00B33328">
        <w:t xml:space="preserve">: </w:t>
      </w:r>
      <w:r w:rsidR="00DB4099">
        <w:t xml:space="preserve">HEX </w:t>
      </w:r>
      <w:r w:rsidR="000B52EB">
        <w:t xml:space="preserve">Images </w:t>
      </w:r>
      <w:r w:rsidR="00DB4099">
        <w:t>Collection</w:t>
      </w:r>
      <w:r w:rsidR="00865891">
        <w:t xml:space="preserve"> </w:t>
      </w:r>
      <w:r w:rsidR="00DA3C72">
        <w:t>(BM83 Only)</w:t>
      </w:r>
      <w:bookmarkEnd w:id="1646"/>
    </w:p>
    <w:p w14:paraId="4C09A985" w14:textId="08D8802D" w:rsidR="00183A80" w:rsidRDefault="000B52EB" w:rsidP="00183A80">
      <w:pPr>
        <w:ind w:leftChars="551" w:left="992"/>
      </w:pPr>
      <w:r>
        <w:t>For BM83, t</w:t>
      </w:r>
      <w:r w:rsidR="00183A80">
        <w:t xml:space="preserve">here are four kinds of flash images which </w:t>
      </w:r>
      <w:proofErr w:type="spellStart"/>
      <w:r w:rsidR="00183A80">
        <w:t>isUpdate</w:t>
      </w:r>
      <w:proofErr w:type="spellEnd"/>
      <w:r w:rsidR="00183A80">
        <w:t xml:space="preserve"> tool v2.46 supports: </w:t>
      </w:r>
    </w:p>
    <w:p w14:paraId="29B93181" w14:textId="77777777" w:rsidR="00183A80" w:rsidRDefault="00183A80" w:rsidP="00183A80">
      <w:pPr>
        <w:pStyle w:val="ListParagraph"/>
        <w:numPr>
          <w:ilvl w:val="0"/>
          <w:numId w:val="27"/>
        </w:numPr>
      </w:pPr>
      <w:r w:rsidRPr="007F1504">
        <w:rPr>
          <w:b/>
        </w:rPr>
        <w:t>MCU.HEX</w:t>
      </w:r>
      <w:r>
        <w:t xml:space="preserve"> which is MCU code</w:t>
      </w:r>
    </w:p>
    <w:p w14:paraId="40ACE1B4" w14:textId="77777777" w:rsidR="00183A80" w:rsidRDefault="00183A80">
      <w:pPr>
        <w:pStyle w:val="ListParagraph"/>
        <w:numPr>
          <w:ilvl w:val="0"/>
          <w:numId w:val="27"/>
        </w:numPr>
      </w:pPr>
      <w:r w:rsidRPr="007F1504">
        <w:rPr>
          <w:b/>
        </w:rPr>
        <w:t>DSP.HEX</w:t>
      </w:r>
      <w:r>
        <w:t xml:space="preserve"> which is DSP code and regenerated by </w:t>
      </w:r>
      <w:proofErr w:type="spellStart"/>
      <w:r>
        <w:t>DSP.c</w:t>
      </w:r>
      <w:proofErr w:type="spellEnd"/>
      <w:r>
        <w:t xml:space="preserve"> files</w:t>
      </w:r>
    </w:p>
    <w:p w14:paraId="435B86F0" w14:textId="5BCEE8C8" w:rsidR="00183A80" w:rsidRDefault="00183A80">
      <w:pPr>
        <w:pStyle w:val="ListParagraph"/>
        <w:numPr>
          <w:ilvl w:val="0"/>
          <w:numId w:val="27"/>
        </w:numPr>
      </w:pPr>
      <w:r w:rsidRPr="007F1504">
        <w:rPr>
          <w:b/>
        </w:rPr>
        <w:t>CONFIG.HEX</w:t>
      </w:r>
      <w:r>
        <w:t xml:space="preserve"> which is generated by UI and DSP config tool and</w:t>
      </w:r>
      <w:r w:rsidR="007E5EF8">
        <w:t xml:space="preserve"> </w:t>
      </w:r>
      <w:r w:rsidR="00C66C73">
        <w:t xml:space="preserve">may have </w:t>
      </w:r>
      <w:r w:rsidR="007E5EF8">
        <w:t>VP data or not</w:t>
      </w:r>
      <w:r w:rsidR="00240DC3">
        <w:t xml:space="preserve">. </w:t>
      </w:r>
      <w:r w:rsidR="007F1504">
        <w:t>When the update list includes the CONFIG.HEX and the update progress starts</w:t>
      </w:r>
      <w:r w:rsidR="00240DC3">
        <w:t xml:space="preserve">, a </w:t>
      </w:r>
      <w:r w:rsidR="00BD2242">
        <w:t xml:space="preserve">pop-up </w:t>
      </w:r>
      <w:r w:rsidR="00240DC3">
        <w:t xml:space="preserve">message of “Clear paired devices record?” </w:t>
      </w:r>
      <w:r w:rsidR="00BD2242">
        <w:t>let users decide to</w:t>
      </w:r>
      <w:r w:rsidR="00240DC3">
        <w:t xml:space="preserve">. </w:t>
      </w:r>
    </w:p>
    <w:p w14:paraId="29548925" w14:textId="77777777" w:rsidR="00183A80" w:rsidRDefault="00183A80" w:rsidP="00183A80">
      <w:pPr>
        <w:pStyle w:val="ListParagraph"/>
        <w:numPr>
          <w:ilvl w:val="0"/>
          <w:numId w:val="27"/>
        </w:numPr>
      </w:pPr>
      <w:r w:rsidRPr="007F1504">
        <w:rPr>
          <w:b/>
        </w:rPr>
        <w:t>FULL.HEX</w:t>
      </w:r>
      <w:r>
        <w:t xml:space="preserve"> which</w:t>
      </w:r>
      <w:r w:rsidR="009273F9">
        <w:t xml:space="preserve"> is generated by </w:t>
      </w:r>
      <w:proofErr w:type="spellStart"/>
      <w:r w:rsidR="009273F9">
        <w:t>isUpdate</w:t>
      </w:r>
      <w:proofErr w:type="spellEnd"/>
      <w:r w:rsidR="009273F9">
        <w:t xml:space="preserve"> tool and</w:t>
      </w:r>
      <w:r>
        <w:t xml:space="preserve"> includes the data </w:t>
      </w:r>
      <w:r w:rsidR="009273F9">
        <w:t>of MCU.HEX, DSP.HEX, CONFIG.HEX and the information of flash header.</w:t>
      </w:r>
    </w:p>
    <w:p w14:paraId="2B1E0FC2" w14:textId="0AF294B4" w:rsidR="009273F9" w:rsidRDefault="000B52EB" w:rsidP="009273F9">
      <w:pPr>
        <w:ind w:left="992"/>
      </w:pPr>
      <w:r>
        <w:rPr>
          <w:rFonts w:hint="eastAsia"/>
        </w:rPr>
        <w:t>H</w:t>
      </w:r>
      <w:r>
        <w:t>ence</w:t>
      </w:r>
      <w:r w:rsidR="001A7672">
        <w:t xml:space="preserve"> </w:t>
      </w:r>
      <w:r w:rsidR="00744C72">
        <w:t>the use cases</w:t>
      </w:r>
      <w:r w:rsidR="006F4BD1">
        <w:t xml:space="preserve"> could be many collections of </w:t>
      </w:r>
      <w:r w:rsidR="00220EFE">
        <w:t xml:space="preserve">HEX </w:t>
      </w:r>
      <w:r w:rsidR="006F4BD1">
        <w:t>images</w:t>
      </w:r>
      <w:r w:rsidR="00744C72">
        <w:t>, the case</w:t>
      </w:r>
      <w:r w:rsidR="00220EFE">
        <w:t xml:space="preserve"> collections</w:t>
      </w:r>
      <w:r w:rsidR="00744C72">
        <w:t xml:space="preserve"> can be performed are listed as </w:t>
      </w:r>
      <w:r w:rsidR="00DB4099">
        <w:t>bullet</w:t>
      </w:r>
      <w:r w:rsidR="009A5DBA">
        <w:t xml:space="preserve"> items</w:t>
      </w:r>
      <w:r w:rsidR="00744C72">
        <w:t xml:space="preserve"> below.</w:t>
      </w:r>
    </w:p>
    <w:p w14:paraId="3B4F4B9C" w14:textId="77777777" w:rsidR="004F5B83" w:rsidRDefault="004F5B83" w:rsidP="004F5B83">
      <w:pPr>
        <w:pStyle w:val="ListParagraph"/>
        <w:numPr>
          <w:ilvl w:val="0"/>
          <w:numId w:val="28"/>
        </w:numPr>
      </w:pPr>
      <w:r>
        <w:rPr>
          <w:rFonts w:hint="eastAsia"/>
        </w:rPr>
        <w:t>M</w:t>
      </w:r>
      <w:r>
        <w:t>CU.HEX case</w:t>
      </w:r>
    </w:p>
    <w:p w14:paraId="6C147A1C" w14:textId="034DF03C" w:rsidR="004F5B83" w:rsidRDefault="004F5B83" w:rsidP="004F5B83">
      <w:pPr>
        <w:pStyle w:val="ListParagraph"/>
        <w:numPr>
          <w:ilvl w:val="1"/>
          <w:numId w:val="28"/>
        </w:numPr>
      </w:pPr>
      <w:r>
        <w:t xml:space="preserve">Update without any </w:t>
      </w:r>
      <w:r w:rsidR="00865891">
        <w:t>*.</w:t>
      </w:r>
      <w:r>
        <w:t>HEX files</w:t>
      </w:r>
    </w:p>
    <w:p w14:paraId="689D673A" w14:textId="77777777" w:rsidR="004F5B83" w:rsidRDefault="004F5B83" w:rsidP="004F5B83">
      <w:pPr>
        <w:pStyle w:val="ListParagraph"/>
        <w:numPr>
          <w:ilvl w:val="1"/>
          <w:numId w:val="28"/>
        </w:numPr>
      </w:pPr>
      <w:r>
        <w:t>Update with DSP.H</w:t>
      </w:r>
      <w:r w:rsidR="001F483B">
        <w:softHyphen/>
      </w:r>
      <w:r w:rsidR="001F483B">
        <w:softHyphen/>
      </w:r>
      <w:r>
        <w:t>EX</w:t>
      </w:r>
    </w:p>
    <w:p w14:paraId="798DFB00" w14:textId="1B99B473" w:rsidR="004F5B83" w:rsidRDefault="004F5B83" w:rsidP="004F5B83">
      <w:pPr>
        <w:pStyle w:val="ListParagraph"/>
        <w:numPr>
          <w:ilvl w:val="1"/>
          <w:numId w:val="28"/>
        </w:numPr>
      </w:pPr>
      <w:r>
        <w:rPr>
          <w:rFonts w:hint="eastAsia"/>
        </w:rPr>
        <w:t>U</w:t>
      </w:r>
      <w:r>
        <w:t>pdate with CONFIG.HEX</w:t>
      </w:r>
      <w:r w:rsidR="00B8427E">
        <w:t xml:space="preserve"> excluding </w:t>
      </w:r>
      <w:r>
        <w:t>VP Data</w:t>
      </w:r>
    </w:p>
    <w:p w14:paraId="56E33485" w14:textId="5830B437" w:rsidR="004F5B83" w:rsidRDefault="004F5B83" w:rsidP="004F5B83">
      <w:pPr>
        <w:pStyle w:val="ListParagraph"/>
        <w:numPr>
          <w:ilvl w:val="1"/>
          <w:numId w:val="28"/>
        </w:numPr>
      </w:pPr>
      <w:r>
        <w:rPr>
          <w:rFonts w:hint="eastAsia"/>
        </w:rPr>
        <w:t>U</w:t>
      </w:r>
      <w:r>
        <w:t>pdate with DSP.HEX and CONFIG.HEX</w:t>
      </w:r>
      <w:r w:rsidR="005C4563">
        <w:t xml:space="preserve"> </w:t>
      </w:r>
      <w:r w:rsidR="00B8427E">
        <w:t xml:space="preserve">including </w:t>
      </w:r>
      <w:r>
        <w:t>VP Data</w:t>
      </w:r>
    </w:p>
    <w:p w14:paraId="6562C687" w14:textId="13F366DC" w:rsidR="004F5B83" w:rsidRDefault="004F5B83" w:rsidP="004F5B83">
      <w:pPr>
        <w:pStyle w:val="ListParagraph"/>
        <w:numPr>
          <w:ilvl w:val="1"/>
          <w:numId w:val="28"/>
        </w:numPr>
      </w:pPr>
      <w:r>
        <w:rPr>
          <w:rFonts w:hint="eastAsia"/>
        </w:rPr>
        <w:t>U</w:t>
      </w:r>
      <w:r>
        <w:t>pdate with DSP.HEX and CONFIG.HEX</w:t>
      </w:r>
      <w:r w:rsidR="005C4563">
        <w:t xml:space="preserve"> </w:t>
      </w:r>
      <w:r w:rsidR="00B8427E">
        <w:t xml:space="preserve">excluding </w:t>
      </w:r>
      <w:r>
        <w:t>VP Data</w:t>
      </w:r>
    </w:p>
    <w:p w14:paraId="19671EAF" w14:textId="77777777" w:rsidR="004F5B83" w:rsidRDefault="004F5B83" w:rsidP="004F5B83">
      <w:pPr>
        <w:pStyle w:val="ListParagraph"/>
        <w:numPr>
          <w:ilvl w:val="0"/>
          <w:numId w:val="28"/>
        </w:numPr>
      </w:pPr>
      <w:r>
        <w:rPr>
          <w:rFonts w:hint="eastAsia"/>
        </w:rPr>
        <w:t>D</w:t>
      </w:r>
      <w:r>
        <w:t>SP.HEX case</w:t>
      </w:r>
    </w:p>
    <w:p w14:paraId="2410D9CC" w14:textId="77777777" w:rsidR="004F5B83" w:rsidRDefault="004F5B83" w:rsidP="004F5B83">
      <w:pPr>
        <w:pStyle w:val="ListParagraph"/>
        <w:numPr>
          <w:ilvl w:val="1"/>
          <w:numId w:val="28"/>
        </w:numPr>
      </w:pPr>
      <w:r>
        <w:rPr>
          <w:rFonts w:hint="eastAsia"/>
        </w:rPr>
        <w:t>U</w:t>
      </w:r>
      <w:r>
        <w:t xml:space="preserve">pdate with MCU.HEX </w:t>
      </w:r>
    </w:p>
    <w:p w14:paraId="35801FC2" w14:textId="38339317" w:rsidR="004F5B83" w:rsidRDefault="004F5B83" w:rsidP="004F5B83">
      <w:pPr>
        <w:pStyle w:val="ListParagraph"/>
        <w:numPr>
          <w:ilvl w:val="1"/>
          <w:numId w:val="28"/>
        </w:numPr>
      </w:pPr>
      <w:r>
        <w:rPr>
          <w:rFonts w:hint="eastAsia"/>
        </w:rPr>
        <w:t>U</w:t>
      </w:r>
      <w:r>
        <w:t>pdate with MCU.HEX and CONFIG.HEX</w:t>
      </w:r>
      <w:r w:rsidR="00B8427E">
        <w:t xml:space="preserve"> including </w:t>
      </w:r>
      <w:r>
        <w:t>VP Data</w:t>
      </w:r>
    </w:p>
    <w:p w14:paraId="0F4F153E" w14:textId="3F3AD561" w:rsidR="004F5B83" w:rsidRDefault="004F5B83" w:rsidP="004F5B83">
      <w:pPr>
        <w:pStyle w:val="ListParagraph"/>
        <w:numPr>
          <w:ilvl w:val="1"/>
          <w:numId w:val="28"/>
        </w:numPr>
      </w:pPr>
      <w:r>
        <w:rPr>
          <w:rFonts w:hint="eastAsia"/>
        </w:rPr>
        <w:t>U</w:t>
      </w:r>
      <w:r>
        <w:t>pdate with MCU.HEX and CONFIG.HEX</w:t>
      </w:r>
      <w:r w:rsidR="00B8427E">
        <w:t xml:space="preserve"> excluding </w:t>
      </w:r>
      <w:r w:rsidR="00BE201E">
        <w:t>VP Data</w:t>
      </w:r>
    </w:p>
    <w:p w14:paraId="67EEB51A" w14:textId="01DF7F32" w:rsidR="00BE201E" w:rsidRDefault="00BE201E" w:rsidP="00BE201E">
      <w:pPr>
        <w:pStyle w:val="ListParagraph"/>
        <w:numPr>
          <w:ilvl w:val="0"/>
          <w:numId w:val="28"/>
        </w:numPr>
      </w:pPr>
      <w:r>
        <w:t>CONFIG.HEX</w:t>
      </w:r>
      <w:r w:rsidR="00B8427E">
        <w:t xml:space="preserve"> including </w:t>
      </w:r>
      <w:r>
        <w:t>VP Data case</w:t>
      </w:r>
    </w:p>
    <w:p w14:paraId="4BA68E85" w14:textId="77777777" w:rsidR="00BE201E" w:rsidRDefault="00BE201E" w:rsidP="00BE201E">
      <w:pPr>
        <w:pStyle w:val="ListParagraph"/>
        <w:numPr>
          <w:ilvl w:val="1"/>
          <w:numId w:val="28"/>
        </w:numPr>
      </w:pPr>
      <w:r>
        <w:rPr>
          <w:rFonts w:hint="eastAsia"/>
        </w:rPr>
        <w:t>U</w:t>
      </w:r>
      <w:r>
        <w:t>pdate with MCU.HEX and DSP.HEX</w:t>
      </w:r>
    </w:p>
    <w:p w14:paraId="4FB6699E" w14:textId="5565BE1F" w:rsidR="00BE201E" w:rsidRDefault="00BE201E" w:rsidP="00BE201E">
      <w:pPr>
        <w:pStyle w:val="ListParagraph"/>
        <w:numPr>
          <w:ilvl w:val="0"/>
          <w:numId w:val="28"/>
        </w:numPr>
      </w:pPr>
      <w:r>
        <w:t>CONFIG.HEX</w:t>
      </w:r>
      <w:r w:rsidR="00B8427E">
        <w:t xml:space="preserve"> excluding </w:t>
      </w:r>
      <w:r>
        <w:t>VP Data case</w:t>
      </w:r>
    </w:p>
    <w:p w14:paraId="23FEC26B" w14:textId="3626DDB6" w:rsidR="00BE201E" w:rsidRDefault="00BE201E" w:rsidP="00BE201E">
      <w:pPr>
        <w:pStyle w:val="ListParagraph"/>
        <w:numPr>
          <w:ilvl w:val="1"/>
          <w:numId w:val="28"/>
        </w:numPr>
      </w:pPr>
      <w:r>
        <w:rPr>
          <w:rFonts w:hint="eastAsia"/>
        </w:rPr>
        <w:t>U</w:t>
      </w:r>
      <w:r>
        <w:t xml:space="preserve">pdate without any </w:t>
      </w:r>
      <w:r w:rsidR="00865891">
        <w:t>*.</w:t>
      </w:r>
      <w:r>
        <w:t>HEX files</w:t>
      </w:r>
    </w:p>
    <w:p w14:paraId="7F754B8C" w14:textId="77777777" w:rsidR="00BE201E" w:rsidRDefault="00BE201E" w:rsidP="00BE201E">
      <w:pPr>
        <w:pStyle w:val="ListParagraph"/>
        <w:numPr>
          <w:ilvl w:val="1"/>
          <w:numId w:val="28"/>
        </w:numPr>
      </w:pPr>
      <w:r>
        <w:rPr>
          <w:rFonts w:hint="eastAsia"/>
        </w:rPr>
        <w:t>U</w:t>
      </w:r>
      <w:r>
        <w:t>pdate with MCU.HEX</w:t>
      </w:r>
    </w:p>
    <w:p w14:paraId="51E04167" w14:textId="77777777" w:rsidR="00BE201E" w:rsidRDefault="00BE201E" w:rsidP="00BE201E">
      <w:pPr>
        <w:pStyle w:val="ListParagraph"/>
        <w:numPr>
          <w:ilvl w:val="1"/>
          <w:numId w:val="28"/>
        </w:numPr>
      </w:pPr>
      <w:r>
        <w:rPr>
          <w:rFonts w:hint="eastAsia"/>
        </w:rPr>
        <w:t>U</w:t>
      </w:r>
      <w:r>
        <w:t>pdate with MCU.HEX and DSP.HEX</w:t>
      </w:r>
    </w:p>
    <w:p w14:paraId="2339FCE3" w14:textId="77777777" w:rsidR="00BE201E" w:rsidRDefault="00BE201E" w:rsidP="00BE201E">
      <w:pPr>
        <w:pStyle w:val="ListParagraph"/>
        <w:numPr>
          <w:ilvl w:val="0"/>
          <w:numId w:val="28"/>
        </w:numPr>
      </w:pPr>
      <w:r>
        <w:rPr>
          <w:rFonts w:hint="eastAsia"/>
        </w:rPr>
        <w:t>F</w:t>
      </w:r>
      <w:r>
        <w:t>ULL.HEX case</w:t>
      </w:r>
    </w:p>
    <w:p w14:paraId="02A75C99" w14:textId="77777777" w:rsidR="00BE201E" w:rsidRDefault="00BE201E" w:rsidP="007F1504">
      <w:pPr>
        <w:pStyle w:val="ListParagraph"/>
        <w:numPr>
          <w:ilvl w:val="1"/>
          <w:numId w:val="28"/>
        </w:numPr>
      </w:pPr>
      <w:r>
        <w:t>Update without any HEX files</w:t>
      </w:r>
    </w:p>
    <w:p w14:paraId="0862298B" w14:textId="6CF4CA25" w:rsidR="00744C72" w:rsidRDefault="00865891" w:rsidP="00865891">
      <w:pPr>
        <w:pStyle w:val="Heading1"/>
      </w:pPr>
      <w:bookmarkStart w:id="1647" w:name="_APPENDIX_B:_INTEL"/>
      <w:bookmarkEnd w:id="1647"/>
      <w:del w:id="1648" w:author="Mika Hu - A23139" w:date="2020-04-17T15:02:00Z">
        <w:r w:rsidDel="00E7745C">
          <w:rPr>
            <w:rFonts w:hint="eastAsia"/>
          </w:rPr>
          <w:delText>A</w:delText>
        </w:r>
        <w:r w:rsidDel="00E7745C">
          <w:delText xml:space="preserve">PPENDIX </w:delText>
        </w:r>
      </w:del>
      <w:bookmarkStart w:id="1649" w:name="_Toc38028188"/>
      <w:ins w:id="1650" w:author="Mika Hu - A23139" w:date="2020-04-17T15:02:00Z">
        <w:r w:rsidR="00E7745C">
          <w:rPr>
            <w:rFonts w:hint="eastAsia"/>
          </w:rPr>
          <w:t>A</w:t>
        </w:r>
        <w:r w:rsidR="00E7745C">
          <w:t>ppendix</w:t>
        </w:r>
        <w:r w:rsidR="00E7745C">
          <w:t xml:space="preserve"> </w:t>
        </w:r>
      </w:ins>
      <w:r>
        <w:t xml:space="preserve">B: </w:t>
      </w:r>
      <w:del w:id="1651" w:author="Mika Hu - A23139" w:date="2020-04-17T15:00:00Z">
        <w:r w:rsidDel="004C1E6E">
          <w:delText xml:space="preserve">INTEL </w:delText>
        </w:r>
      </w:del>
      <w:ins w:id="1652" w:author="Mika Hu - A23139" w:date="2020-04-17T15:00:00Z">
        <w:r w:rsidR="004C1E6E">
          <w:t>I</w:t>
        </w:r>
        <w:r w:rsidR="004C1E6E">
          <w:t>ntel</w:t>
        </w:r>
        <w:r w:rsidR="004C1E6E">
          <w:t xml:space="preserve"> </w:t>
        </w:r>
      </w:ins>
      <w:r>
        <w:t xml:space="preserve">HEX </w:t>
      </w:r>
      <w:del w:id="1653" w:author="Mika Hu - A23139" w:date="2020-04-17T15:00:00Z">
        <w:r w:rsidDel="004C1E6E">
          <w:delText>FORMAT</w:delText>
        </w:r>
      </w:del>
      <w:ins w:id="1654" w:author="Mika Hu - A23139" w:date="2020-04-17T15:00:00Z">
        <w:r w:rsidR="004C1E6E">
          <w:t>F</w:t>
        </w:r>
        <w:r w:rsidR="004C1E6E">
          <w:t>ormat</w:t>
        </w:r>
      </w:ins>
      <w:bookmarkEnd w:id="1649"/>
    </w:p>
    <w:p w14:paraId="49A41D9F" w14:textId="5291E5AC" w:rsidR="00865891" w:rsidRPr="00865891" w:rsidRDefault="00865891" w:rsidP="00865891">
      <w:pPr>
        <w:ind w:leftChars="472" w:left="850"/>
      </w:pPr>
      <w:r>
        <w:t xml:space="preserve"> The file format of *.HEX file is Intel HEX format, please reference </w:t>
      </w:r>
      <w:hyperlink r:id="rId35" w:history="1">
        <w:r>
          <w:rPr>
            <w:rStyle w:val="Hyperlink"/>
          </w:rPr>
          <w:t>http://www.keil.com/support/docs/1584/</w:t>
        </w:r>
      </w:hyperlink>
      <w:r>
        <w:t xml:space="preserve"> and </w:t>
      </w:r>
      <w:hyperlink r:id="rId36" w:history="1">
        <w:r>
          <w:rPr>
            <w:rStyle w:val="Hyperlink"/>
          </w:rPr>
          <w:t>https://en.wikipedia.org/wiki/Intel_HEX</w:t>
        </w:r>
      </w:hyperlink>
      <w:r>
        <w:t xml:space="preserve"> to understand more details.</w:t>
      </w:r>
    </w:p>
    <w:p w14:paraId="38E06FF8" w14:textId="77777777" w:rsidR="00E40DB8" w:rsidRDefault="00E40DB8" w:rsidP="007F1504">
      <w:pPr>
        <w:rPr>
          <w:sz w:val="24"/>
          <w:szCs w:val="28"/>
        </w:rPr>
      </w:pPr>
      <w:r>
        <w:br w:type="page"/>
      </w:r>
    </w:p>
    <w:p w14:paraId="153458F5" w14:textId="6530CE84" w:rsidR="00333635" w:rsidRDefault="00E40DB8" w:rsidP="00251040">
      <w:pPr>
        <w:pStyle w:val="Heading1"/>
        <w:numPr>
          <w:ilvl w:val="0"/>
          <w:numId w:val="0"/>
        </w:numPr>
        <w:ind w:left="360"/>
        <w:jc w:val="left"/>
      </w:pPr>
      <w:bookmarkStart w:id="1655" w:name="_Toc38028189"/>
      <w:r>
        <w:t>Revision History</w:t>
      </w:r>
      <w:bookmarkEnd w:id="1655"/>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913"/>
        <w:gridCol w:w="1335"/>
        <w:gridCol w:w="2524"/>
        <w:gridCol w:w="4568"/>
      </w:tblGrid>
      <w:tr w:rsidR="001F0CB3" w:rsidRPr="00B57A11" w14:paraId="56E302BD" w14:textId="77777777" w:rsidTr="005374FF">
        <w:tc>
          <w:tcPr>
            <w:tcW w:w="917" w:type="dxa"/>
            <w:tcBorders>
              <w:top w:val="single" w:sz="8" w:space="0" w:color="7BA0CD"/>
              <w:left w:val="single" w:sz="8" w:space="0" w:color="7BA0CD"/>
              <w:bottom w:val="single" w:sz="8" w:space="0" w:color="7BA0CD"/>
              <w:right w:val="nil"/>
            </w:tcBorders>
            <w:shd w:val="clear" w:color="auto" w:fill="4F81BD"/>
          </w:tcPr>
          <w:p w14:paraId="14457D02" w14:textId="77777777" w:rsidR="001F0CB3" w:rsidRPr="00B57A11" w:rsidRDefault="001F0CB3" w:rsidP="00AA662B">
            <w:pPr>
              <w:rPr>
                <w:b/>
                <w:bCs/>
                <w:color w:val="FFFFFF"/>
              </w:rPr>
            </w:pPr>
            <w:r w:rsidRPr="00B57A11">
              <w:rPr>
                <w:bCs/>
                <w:color w:val="FFFFFF"/>
              </w:rPr>
              <w:t>Version</w:t>
            </w:r>
          </w:p>
        </w:tc>
        <w:tc>
          <w:tcPr>
            <w:tcW w:w="1159" w:type="dxa"/>
            <w:tcBorders>
              <w:top w:val="single" w:sz="8" w:space="0" w:color="7BA0CD"/>
              <w:left w:val="nil"/>
              <w:bottom w:val="single" w:sz="8" w:space="0" w:color="7BA0CD"/>
              <w:right w:val="nil"/>
            </w:tcBorders>
            <w:shd w:val="clear" w:color="auto" w:fill="4F81BD"/>
          </w:tcPr>
          <w:p w14:paraId="48D96C93" w14:textId="77777777" w:rsidR="001F0CB3" w:rsidRPr="00B57A11" w:rsidRDefault="001F0CB3" w:rsidP="00AA662B">
            <w:pPr>
              <w:rPr>
                <w:b/>
                <w:bCs/>
                <w:color w:val="FFFFFF"/>
              </w:rPr>
            </w:pPr>
            <w:r w:rsidRPr="00B57A11">
              <w:rPr>
                <w:bCs/>
                <w:color w:val="FFFFFF"/>
              </w:rPr>
              <w:t>Date</w:t>
            </w:r>
          </w:p>
        </w:tc>
        <w:tc>
          <w:tcPr>
            <w:tcW w:w="2568" w:type="dxa"/>
            <w:tcBorders>
              <w:top w:val="single" w:sz="8" w:space="0" w:color="7BA0CD"/>
              <w:left w:val="nil"/>
              <w:bottom w:val="single" w:sz="8" w:space="0" w:color="7BA0CD"/>
              <w:right w:val="single" w:sz="8" w:space="0" w:color="7BA0CD"/>
            </w:tcBorders>
            <w:shd w:val="clear" w:color="auto" w:fill="4F81BD"/>
          </w:tcPr>
          <w:p w14:paraId="58271BBE" w14:textId="77777777" w:rsidR="001F0CB3" w:rsidRPr="005374FF" w:rsidRDefault="001F0CB3" w:rsidP="00AA662B">
            <w:pPr>
              <w:rPr>
                <w:bCs/>
                <w:color w:val="FFFFFF"/>
              </w:rPr>
            </w:pPr>
            <w:r>
              <w:rPr>
                <w:bCs/>
                <w:color w:val="FFFFFF"/>
              </w:rPr>
              <w:t>Corresponding tool Version</w:t>
            </w:r>
          </w:p>
        </w:tc>
        <w:tc>
          <w:tcPr>
            <w:tcW w:w="4678" w:type="dxa"/>
            <w:tcBorders>
              <w:top w:val="single" w:sz="8" w:space="0" w:color="7BA0CD"/>
              <w:left w:val="nil"/>
              <w:bottom w:val="single" w:sz="8" w:space="0" w:color="7BA0CD"/>
              <w:right w:val="single" w:sz="8" w:space="0" w:color="7BA0CD"/>
            </w:tcBorders>
            <w:shd w:val="clear" w:color="auto" w:fill="4F81BD"/>
          </w:tcPr>
          <w:p w14:paraId="6F6027C7" w14:textId="77777777" w:rsidR="001F0CB3" w:rsidRPr="00B57A11" w:rsidRDefault="001F0CB3" w:rsidP="00AA662B">
            <w:pPr>
              <w:rPr>
                <w:bCs/>
                <w:color w:val="FFFFFF"/>
              </w:rPr>
            </w:pPr>
            <w:r w:rsidRPr="00B57A11">
              <w:rPr>
                <w:bCs/>
                <w:color w:val="FFFFFF"/>
              </w:rPr>
              <w:t>History</w:t>
            </w:r>
          </w:p>
        </w:tc>
      </w:tr>
      <w:tr w:rsidR="001F0CB3" w:rsidRPr="00B57A11" w14:paraId="5D930A66" w14:textId="77777777" w:rsidTr="005374FF">
        <w:tc>
          <w:tcPr>
            <w:tcW w:w="917" w:type="dxa"/>
            <w:tcBorders>
              <w:right w:val="nil"/>
            </w:tcBorders>
            <w:shd w:val="clear" w:color="auto" w:fill="D3DFEE"/>
          </w:tcPr>
          <w:p w14:paraId="5DECF9D4" w14:textId="77777777" w:rsidR="001F0CB3" w:rsidRPr="00B57A11" w:rsidRDefault="001F0CB3" w:rsidP="00AA662B">
            <w:pPr>
              <w:ind w:left="17"/>
            </w:pPr>
            <w:r>
              <w:t>V1.0</w:t>
            </w:r>
            <w:r w:rsidR="00DA0886">
              <w:t>0</w:t>
            </w:r>
          </w:p>
        </w:tc>
        <w:tc>
          <w:tcPr>
            <w:tcW w:w="1159" w:type="dxa"/>
            <w:tcBorders>
              <w:left w:val="nil"/>
              <w:right w:val="nil"/>
            </w:tcBorders>
            <w:shd w:val="clear" w:color="auto" w:fill="D3DFEE"/>
          </w:tcPr>
          <w:p w14:paraId="67392CCE" w14:textId="77777777" w:rsidR="001F0CB3" w:rsidRPr="00B57A11" w:rsidRDefault="001F0CB3" w:rsidP="00AA662B">
            <w:pPr>
              <w:ind w:left="17"/>
            </w:pPr>
            <w:r w:rsidRPr="00B57A11">
              <w:t>201</w:t>
            </w:r>
            <w:r>
              <w:t>8</w:t>
            </w:r>
            <w:r w:rsidRPr="00B57A11">
              <w:t>/</w:t>
            </w:r>
            <w:r>
              <w:rPr>
                <w:rFonts w:hint="eastAsia"/>
              </w:rPr>
              <w:t>0</w:t>
            </w:r>
            <w:r>
              <w:t>8</w:t>
            </w:r>
            <w:r w:rsidRPr="00B57A11">
              <w:t>/</w:t>
            </w:r>
            <w:r>
              <w:t>23</w:t>
            </w:r>
          </w:p>
        </w:tc>
        <w:tc>
          <w:tcPr>
            <w:tcW w:w="2568" w:type="dxa"/>
            <w:tcBorders>
              <w:left w:val="nil"/>
            </w:tcBorders>
            <w:shd w:val="clear" w:color="auto" w:fill="D3DFEE"/>
          </w:tcPr>
          <w:p w14:paraId="1778BF2B" w14:textId="77777777" w:rsidR="001F0CB3" w:rsidRPr="00B57A11" w:rsidRDefault="00870433" w:rsidP="00AA662B">
            <w:pPr>
              <w:ind w:left="17"/>
            </w:pPr>
            <w:proofErr w:type="spellStart"/>
            <w:r>
              <w:t>isUpdate</w:t>
            </w:r>
            <w:proofErr w:type="spellEnd"/>
            <w:r>
              <w:t xml:space="preserve"> tool </w:t>
            </w:r>
            <w:r w:rsidR="00E651C5">
              <w:rPr>
                <w:rFonts w:hint="eastAsia"/>
              </w:rPr>
              <w:t>V2.30</w:t>
            </w:r>
          </w:p>
        </w:tc>
        <w:tc>
          <w:tcPr>
            <w:tcW w:w="4678" w:type="dxa"/>
            <w:tcBorders>
              <w:left w:val="nil"/>
            </w:tcBorders>
            <w:shd w:val="clear" w:color="auto" w:fill="D3DFEE"/>
          </w:tcPr>
          <w:p w14:paraId="0E4A906B" w14:textId="77777777" w:rsidR="001F0CB3" w:rsidRDefault="001F0CB3" w:rsidP="00AA662B">
            <w:pPr>
              <w:ind w:left="17"/>
            </w:pPr>
            <w:r>
              <w:rPr>
                <w:rFonts w:hint="eastAsia"/>
              </w:rPr>
              <w:t>First version</w:t>
            </w:r>
          </w:p>
        </w:tc>
      </w:tr>
      <w:tr w:rsidR="001F0CB3" w:rsidRPr="00B57A11" w14:paraId="0CF15DBA" w14:textId="77777777" w:rsidTr="005374FF">
        <w:tc>
          <w:tcPr>
            <w:tcW w:w="917" w:type="dxa"/>
            <w:tcBorders>
              <w:right w:val="nil"/>
            </w:tcBorders>
          </w:tcPr>
          <w:p w14:paraId="6D02C75D" w14:textId="77777777" w:rsidR="001F0CB3" w:rsidRPr="00B57A11" w:rsidRDefault="008F5DA2" w:rsidP="00AA662B">
            <w:pPr>
              <w:ind w:left="17"/>
            </w:pPr>
            <w:r>
              <w:rPr>
                <w:rFonts w:hint="eastAsia"/>
              </w:rPr>
              <w:t>V</w:t>
            </w:r>
            <w:r>
              <w:t>1.10</w:t>
            </w:r>
          </w:p>
        </w:tc>
        <w:tc>
          <w:tcPr>
            <w:tcW w:w="1159" w:type="dxa"/>
            <w:tcBorders>
              <w:left w:val="nil"/>
              <w:right w:val="nil"/>
            </w:tcBorders>
          </w:tcPr>
          <w:p w14:paraId="1EA73299" w14:textId="77777777" w:rsidR="001F0CB3" w:rsidRPr="00B57A11" w:rsidRDefault="008F5DA2" w:rsidP="00AA662B">
            <w:pPr>
              <w:ind w:left="17"/>
            </w:pPr>
            <w:r>
              <w:rPr>
                <w:rFonts w:hint="eastAsia"/>
              </w:rPr>
              <w:t>2</w:t>
            </w:r>
            <w:r>
              <w:t>018/10/18</w:t>
            </w:r>
          </w:p>
        </w:tc>
        <w:tc>
          <w:tcPr>
            <w:tcW w:w="2568" w:type="dxa"/>
            <w:tcBorders>
              <w:left w:val="nil"/>
            </w:tcBorders>
          </w:tcPr>
          <w:p w14:paraId="0F4CDC25" w14:textId="77777777" w:rsidR="001F0CB3" w:rsidRPr="00B57A11" w:rsidRDefault="008F5DA2" w:rsidP="00AA662B">
            <w:pPr>
              <w:ind w:left="17"/>
            </w:pPr>
            <w:proofErr w:type="spellStart"/>
            <w:r>
              <w:rPr>
                <w:rFonts w:hint="eastAsia"/>
              </w:rPr>
              <w:t>i</w:t>
            </w:r>
            <w:r>
              <w:t>sUpdate</w:t>
            </w:r>
            <w:proofErr w:type="spellEnd"/>
            <w:r>
              <w:t xml:space="preserve"> tool V2.43</w:t>
            </w:r>
          </w:p>
        </w:tc>
        <w:tc>
          <w:tcPr>
            <w:tcW w:w="4678" w:type="dxa"/>
            <w:tcBorders>
              <w:left w:val="nil"/>
            </w:tcBorders>
          </w:tcPr>
          <w:p w14:paraId="12A632A3" w14:textId="77777777" w:rsidR="001F0CB3" w:rsidRPr="00B57A11" w:rsidRDefault="008F5DA2" w:rsidP="00AA662B">
            <w:pPr>
              <w:ind w:left="17"/>
            </w:pPr>
            <w:r>
              <w:rPr>
                <w:rFonts w:hint="eastAsia"/>
              </w:rPr>
              <w:t>C</w:t>
            </w:r>
            <w:r>
              <w:t>hange the figure of tool layout</w:t>
            </w:r>
          </w:p>
        </w:tc>
      </w:tr>
      <w:tr w:rsidR="001F0CB3" w:rsidRPr="00B57A11" w14:paraId="749ECAC3" w14:textId="77777777" w:rsidTr="005374FF">
        <w:tc>
          <w:tcPr>
            <w:tcW w:w="917" w:type="dxa"/>
            <w:tcBorders>
              <w:right w:val="nil"/>
            </w:tcBorders>
            <w:shd w:val="clear" w:color="auto" w:fill="D3DFEE"/>
          </w:tcPr>
          <w:p w14:paraId="22A55920" w14:textId="77777777" w:rsidR="001F0CB3" w:rsidRPr="00B57A11" w:rsidRDefault="007B0CBB" w:rsidP="00AA662B">
            <w:pPr>
              <w:ind w:left="17"/>
            </w:pPr>
            <w:r>
              <w:rPr>
                <w:rFonts w:hint="eastAsia"/>
              </w:rPr>
              <w:t>V</w:t>
            </w:r>
            <w:r>
              <w:t>1.20</w:t>
            </w:r>
          </w:p>
        </w:tc>
        <w:tc>
          <w:tcPr>
            <w:tcW w:w="1159" w:type="dxa"/>
            <w:tcBorders>
              <w:left w:val="nil"/>
              <w:right w:val="nil"/>
            </w:tcBorders>
            <w:shd w:val="clear" w:color="auto" w:fill="D3DFEE"/>
          </w:tcPr>
          <w:p w14:paraId="3C58EF13" w14:textId="77777777" w:rsidR="001F0CB3" w:rsidRPr="00B57A11" w:rsidRDefault="007B0CBB" w:rsidP="00AA662B">
            <w:pPr>
              <w:ind w:left="17"/>
            </w:pPr>
            <w:r>
              <w:rPr>
                <w:rFonts w:hint="eastAsia"/>
              </w:rPr>
              <w:t>2</w:t>
            </w:r>
            <w:r>
              <w:t>018/10/</w:t>
            </w:r>
            <w:r w:rsidR="00EC505C">
              <w:t>30</w:t>
            </w:r>
          </w:p>
        </w:tc>
        <w:tc>
          <w:tcPr>
            <w:tcW w:w="2568" w:type="dxa"/>
            <w:tcBorders>
              <w:left w:val="nil"/>
            </w:tcBorders>
            <w:shd w:val="clear" w:color="auto" w:fill="D3DFEE"/>
          </w:tcPr>
          <w:p w14:paraId="3AD88C8F" w14:textId="77777777" w:rsidR="001F0CB3" w:rsidRPr="00B57A11" w:rsidRDefault="007B0CBB" w:rsidP="00AA662B">
            <w:pPr>
              <w:ind w:left="17"/>
            </w:pPr>
            <w:proofErr w:type="spellStart"/>
            <w:r>
              <w:rPr>
                <w:rFonts w:hint="eastAsia"/>
              </w:rPr>
              <w:t>i</w:t>
            </w:r>
            <w:r>
              <w:t>sUpdate</w:t>
            </w:r>
            <w:proofErr w:type="spellEnd"/>
            <w:r>
              <w:t xml:space="preserve"> tool v2.4</w:t>
            </w:r>
            <w:r w:rsidR="00651B14">
              <w:t>4</w:t>
            </w:r>
          </w:p>
        </w:tc>
        <w:tc>
          <w:tcPr>
            <w:tcW w:w="4678" w:type="dxa"/>
            <w:tcBorders>
              <w:left w:val="nil"/>
            </w:tcBorders>
            <w:shd w:val="clear" w:color="auto" w:fill="D3DFEE"/>
          </w:tcPr>
          <w:p w14:paraId="20952FEE" w14:textId="77777777" w:rsidR="001F0CB3" w:rsidRDefault="007B0CBB" w:rsidP="00AA662B">
            <w:pPr>
              <w:ind w:left="17"/>
            </w:pPr>
            <w:r>
              <w:rPr>
                <w:rFonts w:hint="eastAsia"/>
              </w:rPr>
              <w:t>C</w:t>
            </w:r>
            <w:r>
              <w:t xml:space="preserve">hange </w:t>
            </w:r>
            <w:r w:rsidR="00410167">
              <w:t xml:space="preserve">naming of </w:t>
            </w:r>
            <w:r>
              <w:t xml:space="preserve">BT55XX to </w:t>
            </w:r>
            <w:r w:rsidR="00EC505C">
              <w:t xml:space="preserve">IS167X/206X/2083 and </w:t>
            </w:r>
            <w:r>
              <w:t>BM6X/7X/8X</w:t>
            </w:r>
          </w:p>
          <w:p w14:paraId="165C791B" w14:textId="77777777" w:rsidR="00410167" w:rsidRPr="00855B55" w:rsidRDefault="00410167" w:rsidP="00AA662B">
            <w:pPr>
              <w:ind w:left="17"/>
            </w:pPr>
            <w:r>
              <w:t>Add one step into chapter 3.5</w:t>
            </w:r>
          </w:p>
        </w:tc>
      </w:tr>
      <w:tr w:rsidR="001F0CB3" w:rsidRPr="00B57A11" w14:paraId="51BB8100" w14:textId="77777777" w:rsidTr="005374FF">
        <w:tc>
          <w:tcPr>
            <w:tcW w:w="917" w:type="dxa"/>
            <w:tcBorders>
              <w:right w:val="nil"/>
            </w:tcBorders>
          </w:tcPr>
          <w:p w14:paraId="0AD57F66" w14:textId="77777777" w:rsidR="001F0CB3" w:rsidRPr="00B57A11" w:rsidRDefault="00990608" w:rsidP="00AA662B">
            <w:pPr>
              <w:ind w:left="17"/>
            </w:pPr>
            <w:r>
              <w:rPr>
                <w:rFonts w:hint="eastAsia"/>
              </w:rPr>
              <w:t>V</w:t>
            </w:r>
            <w:r>
              <w:t>2.00</w:t>
            </w:r>
          </w:p>
        </w:tc>
        <w:tc>
          <w:tcPr>
            <w:tcW w:w="1159" w:type="dxa"/>
            <w:tcBorders>
              <w:left w:val="nil"/>
              <w:right w:val="nil"/>
            </w:tcBorders>
          </w:tcPr>
          <w:p w14:paraId="3B85168A" w14:textId="77777777" w:rsidR="001F0CB3" w:rsidRPr="00B57A11" w:rsidRDefault="00990608" w:rsidP="00AA662B">
            <w:pPr>
              <w:ind w:left="17"/>
            </w:pPr>
            <w:r>
              <w:rPr>
                <w:rFonts w:hint="eastAsia"/>
              </w:rPr>
              <w:t>2</w:t>
            </w:r>
            <w:r>
              <w:t>019/01/11</w:t>
            </w:r>
          </w:p>
        </w:tc>
        <w:tc>
          <w:tcPr>
            <w:tcW w:w="2568" w:type="dxa"/>
            <w:tcBorders>
              <w:left w:val="nil"/>
            </w:tcBorders>
          </w:tcPr>
          <w:p w14:paraId="7BBE8598" w14:textId="77777777" w:rsidR="001F0CB3" w:rsidRPr="00B57A11" w:rsidRDefault="00990608" w:rsidP="00AA662B">
            <w:pPr>
              <w:ind w:left="17"/>
            </w:pPr>
            <w:proofErr w:type="spellStart"/>
            <w:r>
              <w:rPr>
                <w:rFonts w:hint="eastAsia"/>
              </w:rPr>
              <w:t>i</w:t>
            </w:r>
            <w:r>
              <w:t>sUpdate</w:t>
            </w:r>
            <w:proofErr w:type="spellEnd"/>
            <w:r>
              <w:t xml:space="preserve"> tool v2.4</w:t>
            </w:r>
            <w:r w:rsidR="00FC51E7">
              <w:t>7</w:t>
            </w:r>
          </w:p>
        </w:tc>
        <w:tc>
          <w:tcPr>
            <w:tcW w:w="4678" w:type="dxa"/>
            <w:tcBorders>
              <w:left w:val="nil"/>
            </w:tcBorders>
          </w:tcPr>
          <w:p w14:paraId="571813C6" w14:textId="77777777" w:rsidR="001F0CB3" w:rsidRPr="00B57A11" w:rsidRDefault="00990608" w:rsidP="00AA662B">
            <w:pPr>
              <w:ind w:left="17"/>
            </w:pPr>
            <w:r>
              <w:rPr>
                <w:rFonts w:hint="eastAsia"/>
              </w:rPr>
              <w:t>A</w:t>
            </w:r>
            <w:r>
              <w:t xml:space="preserve">dd </w:t>
            </w:r>
            <w:r w:rsidR="00090A8F">
              <w:t xml:space="preserve">a section of </w:t>
            </w:r>
            <w:hyperlink w:anchor="_APPENDIX_A:_HEX" w:history="1">
              <w:r w:rsidR="00090A8F" w:rsidRPr="00090A8F">
                <w:rPr>
                  <w:rStyle w:val="Hyperlink"/>
                </w:rPr>
                <w:t>APPENDIX A</w:t>
              </w:r>
            </w:hyperlink>
          </w:p>
        </w:tc>
      </w:tr>
      <w:tr w:rsidR="001F0CB3" w:rsidRPr="00B57A11" w14:paraId="7A80E41F" w14:textId="77777777" w:rsidTr="005374FF">
        <w:tc>
          <w:tcPr>
            <w:tcW w:w="917" w:type="dxa"/>
            <w:tcBorders>
              <w:right w:val="nil"/>
            </w:tcBorders>
            <w:shd w:val="clear" w:color="auto" w:fill="D3DFEE"/>
          </w:tcPr>
          <w:p w14:paraId="2150B053" w14:textId="6C6E0C60" w:rsidR="001F0CB3" w:rsidRPr="00B57A11" w:rsidRDefault="00C34FC3" w:rsidP="00AA662B">
            <w:pPr>
              <w:ind w:left="17"/>
            </w:pPr>
            <w:r>
              <w:rPr>
                <w:rFonts w:hint="eastAsia"/>
              </w:rPr>
              <w:t>V</w:t>
            </w:r>
            <w:r>
              <w:t>2.10</w:t>
            </w:r>
          </w:p>
        </w:tc>
        <w:tc>
          <w:tcPr>
            <w:tcW w:w="1159" w:type="dxa"/>
            <w:tcBorders>
              <w:left w:val="nil"/>
              <w:right w:val="nil"/>
            </w:tcBorders>
            <w:shd w:val="clear" w:color="auto" w:fill="D3DFEE"/>
          </w:tcPr>
          <w:p w14:paraId="2F891308" w14:textId="3CDD94AF" w:rsidR="001F0CB3" w:rsidRPr="00B57A11" w:rsidRDefault="00C34FC3" w:rsidP="00AA662B">
            <w:pPr>
              <w:ind w:left="17"/>
            </w:pPr>
            <w:r>
              <w:rPr>
                <w:rFonts w:hint="eastAsia"/>
              </w:rPr>
              <w:t>2</w:t>
            </w:r>
            <w:r>
              <w:t>019/08/15</w:t>
            </w:r>
          </w:p>
        </w:tc>
        <w:tc>
          <w:tcPr>
            <w:tcW w:w="2568" w:type="dxa"/>
            <w:tcBorders>
              <w:left w:val="nil"/>
            </w:tcBorders>
            <w:shd w:val="clear" w:color="auto" w:fill="D3DFEE"/>
          </w:tcPr>
          <w:p w14:paraId="38ABDA32" w14:textId="4E671A2A" w:rsidR="001F0CB3" w:rsidRPr="00B57A11" w:rsidRDefault="00C34FC3" w:rsidP="00AA662B">
            <w:pPr>
              <w:ind w:left="17"/>
            </w:pPr>
            <w:proofErr w:type="spellStart"/>
            <w:r>
              <w:rPr>
                <w:rFonts w:hint="eastAsia"/>
              </w:rPr>
              <w:t>i</w:t>
            </w:r>
            <w:r>
              <w:t>sUpdate</w:t>
            </w:r>
            <w:proofErr w:type="spellEnd"/>
            <w:r>
              <w:t xml:space="preserve"> tool v2.80</w:t>
            </w:r>
          </w:p>
        </w:tc>
        <w:tc>
          <w:tcPr>
            <w:tcW w:w="4678" w:type="dxa"/>
            <w:tcBorders>
              <w:left w:val="nil"/>
            </w:tcBorders>
            <w:shd w:val="clear" w:color="auto" w:fill="D3DFEE"/>
          </w:tcPr>
          <w:p w14:paraId="33DE8429" w14:textId="0F777B56" w:rsidR="001F0CB3" w:rsidRPr="00B57A11" w:rsidRDefault="00C34FC3" w:rsidP="00AA662B">
            <w:pPr>
              <w:ind w:left="17"/>
            </w:pPr>
            <w:r>
              <w:rPr>
                <w:rFonts w:hint="eastAsia"/>
              </w:rPr>
              <w:t>C</w:t>
            </w:r>
            <w:r>
              <w:t>hange the flow of chapter 3.5</w:t>
            </w:r>
          </w:p>
        </w:tc>
      </w:tr>
      <w:tr w:rsidR="006D339B" w:rsidRPr="00B57A11" w14:paraId="281F4731" w14:textId="77777777" w:rsidTr="00B8427E">
        <w:tc>
          <w:tcPr>
            <w:tcW w:w="917" w:type="dxa"/>
            <w:tcBorders>
              <w:right w:val="nil"/>
            </w:tcBorders>
            <w:shd w:val="clear" w:color="auto" w:fill="auto"/>
          </w:tcPr>
          <w:p w14:paraId="51EFF82A" w14:textId="0C086FC2" w:rsidR="006D339B" w:rsidRDefault="006D339B" w:rsidP="00AA662B">
            <w:pPr>
              <w:ind w:left="17"/>
            </w:pPr>
            <w:r>
              <w:rPr>
                <w:rFonts w:hint="eastAsia"/>
              </w:rPr>
              <w:t>V</w:t>
            </w:r>
            <w:r>
              <w:t>2.20</w:t>
            </w:r>
          </w:p>
        </w:tc>
        <w:tc>
          <w:tcPr>
            <w:tcW w:w="1159" w:type="dxa"/>
            <w:tcBorders>
              <w:left w:val="nil"/>
              <w:right w:val="nil"/>
            </w:tcBorders>
            <w:shd w:val="clear" w:color="auto" w:fill="auto"/>
          </w:tcPr>
          <w:p w14:paraId="7E103DEB" w14:textId="44D15279" w:rsidR="006D339B" w:rsidRDefault="006D339B" w:rsidP="007F1504">
            <w:r>
              <w:rPr>
                <w:rFonts w:hint="eastAsia"/>
              </w:rPr>
              <w:t>2</w:t>
            </w:r>
            <w:r>
              <w:t>020/01/</w:t>
            </w:r>
            <w:r w:rsidR="009A4B76">
              <w:t>06</w:t>
            </w:r>
          </w:p>
        </w:tc>
        <w:tc>
          <w:tcPr>
            <w:tcW w:w="2568" w:type="dxa"/>
            <w:tcBorders>
              <w:left w:val="nil"/>
            </w:tcBorders>
            <w:shd w:val="clear" w:color="auto" w:fill="auto"/>
          </w:tcPr>
          <w:p w14:paraId="37C49C38" w14:textId="2D55B7F0" w:rsidR="006D339B" w:rsidRDefault="006D339B" w:rsidP="00AA662B">
            <w:pPr>
              <w:ind w:left="17"/>
            </w:pPr>
            <w:proofErr w:type="spellStart"/>
            <w:r>
              <w:rPr>
                <w:rFonts w:hint="eastAsia"/>
              </w:rPr>
              <w:t>i</w:t>
            </w:r>
            <w:r>
              <w:t>sUpdate</w:t>
            </w:r>
            <w:proofErr w:type="spellEnd"/>
            <w:r>
              <w:t xml:space="preserve"> tool v2.</w:t>
            </w:r>
            <w:r w:rsidR="009A4B76">
              <w:t>90</w:t>
            </w:r>
          </w:p>
          <w:p w14:paraId="50245855" w14:textId="26B49DEC" w:rsidR="009A4B76" w:rsidRDefault="009A4B76" w:rsidP="00AA662B">
            <w:pPr>
              <w:ind w:left="17"/>
            </w:pPr>
            <w:proofErr w:type="spellStart"/>
            <w:r>
              <w:rPr>
                <w:rFonts w:hint="eastAsia"/>
              </w:rPr>
              <w:t>i</w:t>
            </w:r>
            <w:r>
              <w:t>sUpdate</w:t>
            </w:r>
            <w:proofErr w:type="spellEnd"/>
            <w:r>
              <w:t xml:space="preserve"> tool v2.91</w:t>
            </w:r>
          </w:p>
        </w:tc>
        <w:tc>
          <w:tcPr>
            <w:tcW w:w="4678" w:type="dxa"/>
            <w:tcBorders>
              <w:left w:val="nil"/>
            </w:tcBorders>
            <w:shd w:val="clear" w:color="auto" w:fill="auto"/>
          </w:tcPr>
          <w:p w14:paraId="0633F778" w14:textId="77777777" w:rsidR="006D339B" w:rsidRDefault="009A4B76" w:rsidP="00AA662B">
            <w:pPr>
              <w:ind w:left="17"/>
            </w:pPr>
            <w:r>
              <w:rPr>
                <w:rFonts w:hint="eastAsia"/>
              </w:rPr>
              <w:t>C</w:t>
            </w:r>
            <w:r>
              <w:t>hange the flow and the picture of chapter 3.5</w:t>
            </w:r>
          </w:p>
          <w:p w14:paraId="1D5D8761" w14:textId="2263DB27" w:rsidR="009A4B76" w:rsidRPr="0088662E" w:rsidRDefault="009A4B76" w:rsidP="00AA662B">
            <w:pPr>
              <w:ind w:left="17"/>
            </w:pPr>
            <w:r>
              <w:rPr>
                <w:rFonts w:hint="eastAsia"/>
              </w:rPr>
              <w:t>A</w:t>
            </w:r>
            <w:r>
              <w:t xml:space="preserve">dd description of updating </w:t>
            </w:r>
            <w:proofErr w:type="spellStart"/>
            <w:r>
              <w:t>Config.HEX</w:t>
            </w:r>
            <w:proofErr w:type="spellEnd"/>
            <w:r>
              <w:t xml:space="preserve"> in chapter 3.1</w:t>
            </w:r>
          </w:p>
        </w:tc>
      </w:tr>
      <w:tr w:rsidR="006D339B" w:rsidRPr="00B57A11" w14:paraId="6B5AFBCC" w14:textId="77777777" w:rsidTr="005374FF">
        <w:tc>
          <w:tcPr>
            <w:tcW w:w="917" w:type="dxa"/>
            <w:tcBorders>
              <w:right w:val="nil"/>
            </w:tcBorders>
            <w:shd w:val="clear" w:color="auto" w:fill="D3DFEE"/>
          </w:tcPr>
          <w:p w14:paraId="11DDE797" w14:textId="60ACF982" w:rsidR="006D339B" w:rsidRDefault="007C375D" w:rsidP="00AA662B">
            <w:pPr>
              <w:ind w:left="17"/>
            </w:pPr>
            <w:r>
              <w:rPr>
                <w:rFonts w:hint="eastAsia"/>
              </w:rPr>
              <w:t>V</w:t>
            </w:r>
            <w:r>
              <w:t>2.</w:t>
            </w:r>
            <w:r w:rsidR="004227EE">
              <w:t>31</w:t>
            </w:r>
          </w:p>
        </w:tc>
        <w:tc>
          <w:tcPr>
            <w:tcW w:w="1159" w:type="dxa"/>
            <w:tcBorders>
              <w:left w:val="nil"/>
              <w:right w:val="nil"/>
            </w:tcBorders>
            <w:shd w:val="clear" w:color="auto" w:fill="D3DFEE"/>
          </w:tcPr>
          <w:p w14:paraId="090A3DB0" w14:textId="0BC6E51A" w:rsidR="006D339B" w:rsidRDefault="007C375D" w:rsidP="00AA662B">
            <w:pPr>
              <w:ind w:left="17"/>
            </w:pPr>
            <w:r>
              <w:rPr>
                <w:rFonts w:hint="eastAsia"/>
              </w:rPr>
              <w:t>2</w:t>
            </w:r>
            <w:r>
              <w:t>020/04/01</w:t>
            </w:r>
          </w:p>
        </w:tc>
        <w:tc>
          <w:tcPr>
            <w:tcW w:w="2568" w:type="dxa"/>
            <w:tcBorders>
              <w:left w:val="nil"/>
            </w:tcBorders>
            <w:shd w:val="clear" w:color="auto" w:fill="D3DFEE"/>
          </w:tcPr>
          <w:p w14:paraId="755F9626" w14:textId="77777777" w:rsidR="006D339B" w:rsidRDefault="007C375D" w:rsidP="00AA662B">
            <w:pPr>
              <w:ind w:left="17"/>
            </w:pPr>
            <w:proofErr w:type="spellStart"/>
            <w:r>
              <w:rPr>
                <w:rFonts w:hint="eastAsia"/>
              </w:rPr>
              <w:t>i</w:t>
            </w:r>
            <w:r>
              <w:t>sUpdate</w:t>
            </w:r>
            <w:proofErr w:type="spellEnd"/>
            <w:r>
              <w:t xml:space="preserve"> tool v2.94</w:t>
            </w:r>
          </w:p>
          <w:p w14:paraId="68ED3465" w14:textId="55AFEAB9" w:rsidR="007C375D" w:rsidRDefault="007C375D" w:rsidP="00AA662B">
            <w:pPr>
              <w:ind w:left="17"/>
            </w:pPr>
            <w:proofErr w:type="spellStart"/>
            <w:r>
              <w:rPr>
                <w:rFonts w:hint="eastAsia"/>
              </w:rPr>
              <w:t>i</w:t>
            </w:r>
            <w:r>
              <w:t>sUpdate</w:t>
            </w:r>
            <w:proofErr w:type="spellEnd"/>
            <w:r>
              <w:t xml:space="preserve"> tool v2.95</w:t>
            </w:r>
          </w:p>
        </w:tc>
        <w:tc>
          <w:tcPr>
            <w:tcW w:w="4678" w:type="dxa"/>
            <w:tcBorders>
              <w:left w:val="nil"/>
            </w:tcBorders>
            <w:shd w:val="clear" w:color="auto" w:fill="D3DFEE"/>
          </w:tcPr>
          <w:p w14:paraId="1485E929" w14:textId="77777777" w:rsidR="006D339B" w:rsidRDefault="005C4563" w:rsidP="00AA662B">
            <w:pPr>
              <w:ind w:left="17"/>
            </w:pPr>
            <w:r>
              <w:rPr>
                <w:rFonts w:hint="eastAsia"/>
              </w:rPr>
              <w:t>U</w:t>
            </w:r>
            <w:r>
              <w:t>pdate figures</w:t>
            </w:r>
          </w:p>
          <w:p w14:paraId="6EFFEE04" w14:textId="6FD8E43D" w:rsidR="008901E9" w:rsidRDefault="008901E9" w:rsidP="00AA662B">
            <w:pPr>
              <w:ind w:left="17"/>
            </w:pPr>
            <w:r>
              <w:rPr>
                <w:rFonts w:hint="eastAsia"/>
              </w:rPr>
              <w:t>A</w:t>
            </w:r>
            <w:r>
              <w:t>dd description for options in Dump dialogue in chapter 3.4</w:t>
            </w:r>
          </w:p>
        </w:tc>
      </w:tr>
      <w:tr w:rsidR="00980C42" w:rsidRPr="00B57A11" w14:paraId="5576755D" w14:textId="77777777" w:rsidTr="00B8427E">
        <w:tc>
          <w:tcPr>
            <w:tcW w:w="917" w:type="dxa"/>
            <w:tcBorders>
              <w:right w:val="nil"/>
            </w:tcBorders>
            <w:shd w:val="clear" w:color="auto" w:fill="auto"/>
          </w:tcPr>
          <w:p w14:paraId="1AC10525" w14:textId="6A435742" w:rsidR="00980C42" w:rsidRDefault="00980C42" w:rsidP="00AA662B">
            <w:pPr>
              <w:ind w:left="17"/>
            </w:pPr>
            <w:r>
              <w:rPr>
                <w:rFonts w:hint="eastAsia"/>
              </w:rPr>
              <w:t>V</w:t>
            </w:r>
            <w:r>
              <w:t>2.32</w:t>
            </w:r>
          </w:p>
        </w:tc>
        <w:tc>
          <w:tcPr>
            <w:tcW w:w="1159" w:type="dxa"/>
            <w:tcBorders>
              <w:left w:val="nil"/>
              <w:right w:val="nil"/>
            </w:tcBorders>
            <w:shd w:val="clear" w:color="auto" w:fill="auto"/>
          </w:tcPr>
          <w:p w14:paraId="79EF286A" w14:textId="521410F5" w:rsidR="00980C42" w:rsidRDefault="00980C42" w:rsidP="00AA662B">
            <w:pPr>
              <w:ind w:left="17"/>
            </w:pPr>
            <w:r>
              <w:rPr>
                <w:rFonts w:hint="eastAsia"/>
              </w:rPr>
              <w:t>2</w:t>
            </w:r>
            <w:r>
              <w:t>020/04/</w:t>
            </w:r>
            <w:del w:id="1656" w:author="Mika Hu - A23139" w:date="2020-04-17T14:59:00Z">
              <w:r w:rsidDel="003145DF">
                <w:delText>15</w:delText>
              </w:r>
            </w:del>
            <w:ins w:id="1657" w:author="Mika Hu - A23139" w:date="2020-04-17T14:59:00Z">
              <w:r w:rsidR="003145DF">
                <w:t>1</w:t>
              </w:r>
              <w:r w:rsidR="003145DF">
                <w:t>7</w:t>
              </w:r>
            </w:ins>
          </w:p>
        </w:tc>
        <w:tc>
          <w:tcPr>
            <w:tcW w:w="2568" w:type="dxa"/>
            <w:tcBorders>
              <w:left w:val="nil"/>
            </w:tcBorders>
            <w:shd w:val="clear" w:color="auto" w:fill="auto"/>
          </w:tcPr>
          <w:p w14:paraId="66EE71C0" w14:textId="47DA8AF2" w:rsidR="00980C42" w:rsidRDefault="00980C42" w:rsidP="00AA662B">
            <w:pPr>
              <w:ind w:left="17"/>
            </w:pPr>
            <w:proofErr w:type="spellStart"/>
            <w:r>
              <w:rPr>
                <w:rFonts w:hint="eastAsia"/>
              </w:rPr>
              <w:t>i</w:t>
            </w:r>
            <w:r>
              <w:t>sUpdate</w:t>
            </w:r>
            <w:proofErr w:type="spellEnd"/>
            <w:r>
              <w:t xml:space="preserve"> tool v2.9</w:t>
            </w:r>
            <w:ins w:id="1658" w:author="Mika Hu - A23139" w:date="2020-04-17T14:59:00Z">
              <w:r w:rsidR="003145DF">
                <w:t>6</w:t>
              </w:r>
            </w:ins>
            <w:del w:id="1659" w:author="Mika Hu - A23139" w:date="2020-04-17T14:58:00Z">
              <w:r w:rsidDel="003145DF">
                <w:delText>5</w:delText>
              </w:r>
            </w:del>
          </w:p>
        </w:tc>
        <w:tc>
          <w:tcPr>
            <w:tcW w:w="4678" w:type="dxa"/>
            <w:tcBorders>
              <w:left w:val="nil"/>
            </w:tcBorders>
            <w:shd w:val="clear" w:color="auto" w:fill="auto"/>
          </w:tcPr>
          <w:p w14:paraId="0C0D4E64" w14:textId="53CD28C8" w:rsidR="003145DF" w:rsidRDefault="003145DF" w:rsidP="00AA662B">
            <w:pPr>
              <w:ind w:left="17"/>
              <w:rPr>
                <w:ins w:id="1660" w:author="Mika Hu - A23139" w:date="2020-04-17T14:59:00Z"/>
              </w:rPr>
            </w:pPr>
            <w:ins w:id="1661" w:author="Mika Hu - A23139" w:date="2020-04-17T14:59:00Z">
              <w:r>
                <w:rPr>
                  <w:rFonts w:hint="eastAsia"/>
                </w:rPr>
                <w:t>U</w:t>
              </w:r>
              <w:r>
                <w:t>pdate the screenshot for Dump dialogue in Chapter 3.4</w:t>
              </w:r>
            </w:ins>
          </w:p>
          <w:p w14:paraId="40A110B6" w14:textId="77777777" w:rsidR="00980C42" w:rsidRDefault="00980C42" w:rsidP="00AA662B">
            <w:pPr>
              <w:ind w:left="17"/>
              <w:rPr>
                <w:ins w:id="1662" w:author="Mika Hu - A23139" w:date="2020-04-17T15:00:00Z"/>
              </w:rPr>
            </w:pPr>
            <w:r>
              <w:rPr>
                <w:rFonts w:hint="eastAsia"/>
              </w:rPr>
              <w:t>A</w:t>
            </w:r>
            <w:r>
              <w:t xml:space="preserve">dd detailed information to </w:t>
            </w:r>
            <w:del w:id="1663" w:author="Mika Hu - A23139" w:date="2020-04-17T14:58:00Z">
              <w:r w:rsidDel="003145DF">
                <w:delText xml:space="preserve">Runtime </w:delText>
              </w:r>
            </w:del>
            <w:ins w:id="1664" w:author="Mika Hu - A23139" w:date="2020-04-17T14:58:00Z">
              <w:r w:rsidR="003145DF">
                <w:t xml:space="preserve">BD </w:t>
              </w:r>
              <w:proofErr w:type="spellStart"/>
              <w:r w:rsidR="003145DF">
                <w:t>Linkkey</w:t>
              </w:r>
              <w:proofErr w:type="spellEnd"/>
              <w:r w:rsidR="003145DF">
                <w:t xml:space="preserve"> </w:t>
              </w:r>
            </w:ins>
            <w:r>
              <w:t>in chapter 3.4</w:t>
            </w:r>
          </w:p>
          <w:p w14:paraId="648ECDB5" w14:textId="0E2DA42B" w:rsidR="004C1E6E" w:rsidRDefault="004C1E6E" w:rsidP="00AA662B">
            <w:pPr>
              <w:ind w:left="17"/>
            </w:pPr>
            <w:ins w:id="1665" w:author="Mika Hu - A23139" w:date="2020-04-17T15:00:00Z">
              <w:r>
                <w:rPr>
                  <w:rFonts w:hint="eastAsia"/>
                </w:rPr>
                <w:t>A</w:t>
              </w:r>
              <w:r>
                <w:t xml:space="preserve">dd </w:t>
              </w:r>
            </w:ins>
            <w:ins w:id="1666" w:author="Mika Hu - A23139" w:date="2020-04-17T15:01:00Z">
              <w:r w:rsidR="0052692C">
                <w:t xml:space="preserve">description for Intel HEX format in </w:t>
              </w:r>
            </w:ins>
            <w:ins w:id="1667" w:author="Mika Hu - A23139" w:date="2020-04-17T15:00:00Z">
              <w:r>
                <w:fldChar w:fldCharType="begin"/>
              </w:r>
              <w:r>
                <w:instrText xml:space="preserve"> HYPERLINK  \l "_APPENDIX_B:_INTEL" </w:instrText>
              </w:r>
              <w:r>
                <w:fldChar w:fldCharType="separate"/>
              </w:r>
              <w:r w:rsidRPr="004C1E6E">
                <w:rPr>
                  <w:rStyle w:val="Hyperlink"/>
                </w:rPr>
                <w:t>APP</w:t>
              </w:r>
              <w:r w:rsidRPr="004C1E6E">
                <w:rPr>
                  <w:rStyle w:val="Hyperlink"/>
                </w:rPr>
                <w:t>E</w:t>
              </w:r>
              <w:r w:rsidRPr="004C1E6E">
                <w:rPr>
                  <w:rStyle w:val="Hyperlink"/>
                </w:rPr>
                <w:t>NDIX B</w:t>
              </w:r>
              <w:r>
                <w:fldChar w:fldCharType="end"/>
              </w:r>
            </w:ins>
          </w:p>
        </w:tc>
      </w:tr>
    </w:tbl>
    <w:p w14:paraId="3DBC6130" w14:textId="77777777" w:rsidR="00E40DB8" w:rsidRPr="005374FF" w:rsidRDefault="00E40DB8" w:rsidP="005374FF"/>
    <w:sectPr w:rsidR="00E40DB8" w:rsidRPr="005374FF" w:rsidSect="00BE156A">
      <w:headerReference w:type="default" r:id="rId37"/>
      <w:footerReference w:type="default" r:id="rId38"/>
      <w:pgSz w:w="11909" w:h="15840" w:code="1"/>
      <w:pgMar w:top="1080" w:right="1109" w:bottom="1080" w:left="1440" w:header="446" w:footer="3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0254F" w14:textId="77777777" w:rsidR="004C3B3C" w:rsidRDefault="004C3B3C" w:rsidP="00E46502">
      <w:r>
        <w:separator/>
      </w:r>
    </w:p>
  </w:endnote>
  <w:endnote w:type="continuationSeparator" w:id="0">
    <w:p w14:paraId="73AFDA33" w14:textId="77777777" w:rsidR="004C3B3C" w:rsidRDefault="004C3B3C" w:rsidP="00E46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75953" w14:textId="65BD5233" w:rsidR="00AA662B" w:rsidRPr="00A11BFE" w:rsidRDefault="00AA662B" w:rsidP="00E46502">
    <w:r w:rsidRPr="00967652">
      <w:rPr>
        <w:rFonts w:eastAsia="MS Mincho"/>
      </w:rPr>
      <w:t>©</w:t>
    </w:r>
    <w:r w:rsidR="00941450" w:rsidRPr="00967652">
      <w:t>201</w:t>
    </w:r>
    <w:r w:rsidR="00941450">
      <w:t>9</w:t>
    </w:r>
    <w:r w:rsidR="00941450" w:rsidRPr="00967652">
      <w:t xml:space="preserve"> </w:t>
    </w:r>
    <w:r w:rsidRPr="00967652">
      <w:t>Microchip Technology Inc.</w:t>
    </w:r>
    <w:r>
      <w:rPr>
        <w:noProof/>
        <w:sz w:val="22"/>
      </w:rPr>
      <mc:AlternateContent>
        <mc:Choice Requires="wps">
          <w:drawing>
            <wp:anchor distT="0" distB="0" distL="114300" distR="114300" simplePos="0" relativeHeight="251655680" behindDoc="0" locked="0" layoutInCell="1" allowOverlap="1" wp14:anchorId="74C371B8" wp14:editId="08EE902A">
              <wp:simplePos x="0" y="0"/>
              <wp:positionH relativeFrom="column">
                <wp:posOffset>-17145</wp:posOffset>
              </wp:positionH>
              <wp:positionV relativeFrom="paragraph">
                <wp:posOffset>-74930</wp:posOffset>
              </wp:positionV>
              <wp:extent cx="5972175" cy="635"/>
              <wp:effectExtent l="40005" t="39370" r="36195" b="3619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2FD22" id="_x0000_t32" coordsize="21600,21600" o:spt="32" o:oned="t" path="m,l21600,21600e" filled="f">
              <v:path arrowok="t" fillok="f" o:connecttype="none"/>
              <o:lock v:ext="edit" shapetype="t"/>
            </v:shapetype>
            <v:shape id="AutoShape 3" o:spid="_x0000_s1026" type="#_x0000_t32" style="position:absolute;margin-left:-1.35pt;margin-top:-5.9pt;width:470.2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" strokeweight="5pt"/>
          </w:pict>
        </mc:Fallback>
      </mc:AlternateContent>
    </w:r>
    <w:r>
      <w:rPr>
        <w:noProof/>
        <w:sz w:val="22"/>
      </w:rPr>
      <mc:AlternateContent>
        <mc:Choice Requires="wps">
          <w:drawing>
            <wp:anchor distT="0" distB="0" distL="114300" distR="114300" simplePos="0" relativeHeight="251650560" behindDoc="0" locked="0" layoutInCell="1" allowOverlap="1" wp14:anchorId="431D5986" wp14:editId="58004158">
              <wp:simplePos x="0" y="0"/>
              <wp:positionH relativeFrom="column">
                <wp:posOffset>-17145</wp:posOffset>
              </wp:positionH>
              <wp:positionV relativeFrom="paragraph">
                <wp:posOffset>-128270</wp:posOffset>
              </wp:positionV>
              <wp:extent cx="5972175" cy="635"/>
              <wp:effectExtent l="11430" t="14605" r="17145"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92D1E" id="AutoShape 2" o:spid="_x0000_s1026" type="#_x0000_t32" style="position:absolute;margin-left:-1.35pt;margin-top:-10.1pt;width:470.25pt;height:.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" strokeweight="1.5pt"/>
          </w:pict>
        </mc:Fallback>
      </mc:AlternateContent>
    </w:r>
    <w:r>
      <w:tab/>
      <w:t>MCHP Confidential</w:t>
    </w:r>
    <w:r>
      <w:tab/>
    </w:r>
    <w:r>
      <w:rPr>
        <w:rFonts w:eastAsia="MS Mincho"/>
      </w:rPr>
      <w:t xml:space="preserve">page </w:t>
    </w:r>
    <w:r w:rsidRPr="00A422C8">
      <w:rPr>
        <w:rFonts w:eastAsia="MS Mincho"/>
      </w:rPr>
      <w:fldChar w:fldCharType="begin"/>
    </w:r>
    <w:r w:rsidRPr="00A422C8">
      <w:rPr>
        <w:rFonts w:eastAsia="MS Mincho"/>
      </w:rPr>
      <w:instrText xml:space="preserve"> PAGE   \* MERGEFORMAT </w:instrText>
    </w:r>
    <w:r w:rsidRPr="00A422C8">
      <w:rPr>
        <w:rFonts w:eastAsia="MS Mincho"/>
      </w:rPr>
      <w:fldChar w:fldCharType="separate"/>
    </w:r>
    <w:r>
      <w:rPr>
        <w:rFonts w:eastAsia="MS Mincho"/>
        <w:noProof/>
      </w:rPr>
      <w:t>41</w:t>
    </w:r>
    <w:r w:rsidRPr="00A422C8">
      <w:rPr>
        <w:rFonts w:eastAsia="MS Mincho"/>
      </w:rPr>
      <w:fldChar w:fldCharType="end"/>
    </w:r>
  </w:p>
  <w:p w14:paraId="5A0A9B3F" w14:textId="77777777" w:rsidR="00AA662B" w:rsidRDefault="00AA662B"/>
  <w:p w14:paraId="63F2A56A" w14:textId="77777777" w:rsidR="00AA662B" w:rsidRDefault="00AA662B"/>
  <w:p w14:paraId="6EC0B211" w14:textId="77777777" w:rsidR="00AA662B" w:rsidRDefault="00AA662B"/>
  <w:p w14:paraId="717C18DB" w14:textId="77777777" w:rsidR="00AA662B" w:rsidRDefault="00AA66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1F8DD" w14:textId="77777777" w:rsidR="004C3B3C" w:rsidRDefault="004C3B3C" w:rsidP="00E46502">
      <w:r>
        <w:separator/>
      </w:r>
    </w:p>
  </w:footnote>
  <w:footnote w:type="continuationSeparator" w:id="0">
    <w:p w14:paraId="7E339BE8" w14:textId="77777777" w:rsidR="004C3B3C" w:rsidRDefault="004C3B3C" w:rsidP="00E46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668" w:name="_Hlk522793804"/>
  <w:bookmarkStart w:id="1669" w:name="_Hlk522793805"/>
  <w:p w14:paraId="536E252F" w14:textId="77777777" w:rsidR="00AA662B" w:rsidRPr="00A422C8" w:rsidRDefault="00AA662B" w:rsidP="00E46502">
    <w:pPr>
      <w:pStyle w:val="Header"/>
    </w:pPr>
    <w:r>
      <w:rPr>
        <w:noProof/>
      </w:rPr>
      <mc:AlternateContent>
        <mc:Choice Requires="wps">
          <w:drawing>
            <wp:anchor distT="0" distB="0" distL="114300" distR="114300" simplePos="0" relativeHeight="251641856" behindDoc="0" locked="0" layoutInCell="1" allowOverlap="1" wp14:anchorId="50DEED5E" wp14:editId="1344FD9A">
              <wp:simplePos x="0" y="0"/>
              <wp:positionH relativeFrom="column">
                <wp:posOffset>-17145</wp:posOffset>
              </wp:positionH>
              <wp:positionV relativeFrom="paragraph">
                <wp:posOffset>281305</wp:posOffset>
              </wp:positionV>
              <wp:extent cx="5972175" cy="635"/>
              <wp:effectExtent l="40005" t="33655" r="36195" b="3238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9787ED" id="_x0000_t32" coordsize="21600,21600" o:spt="32" o:oned="t" path="m,l21600,21600e" filled="f">
              <v:path arrowok="t" fillok="f" o:connecttype="none"/>
              <o:lock v:ext="edit" shapetype="t"/>
            </v:shapetype>
            <v:shape id="AutoShape 6" o:spid="_x0000_s1026" type="#_x0000_t32" style="position:absolute;margin-left:-1.35pt;margin-top:22.15pt;width:470.25pt;height:.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" strokeweight="5pt"/>
          </w:pict>
        </mc:Fallback>
      </mc:AlternateContent>
    </w:r>
    <w:r>
      <w:rPr>
        <w:noProof/>
      </w:rPr>
      <mc:AlternateContent>
        <mc:Choice Requires="wps">
          <w:drawing>
            <wp:anchor distT="0" distB="0" distL="114300" distR="114300" simplePos="0" relativeHeight="251639808" behindDoc="0" locked="0" layoutInCell="1" allowOverlap="1" wp14:anchorId="58C1B73D" wp14:editId="1A9F8524">
              <wp:simplePos x="0" y="0"/>
              <wp:positionH relativeFrom="column">
                <wp:posOffset>-17145</wp:posOffset>
              </wp:positionH>
              <wp:positionV relativeFrom="paragraph">
                <wp:posOffset>337820</wp:posOffset>
              </wp:positionV>
              <wp:extent cx="5972175" cy="635"/>
              <wp:effectExtent l="11430" t="13970" r="17145" b="1397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D716C7" id="AutoShape 5" o:spid="_x0000_s1026" type="#_x0000_t32" style="position:absolute;margin-left:-1.35pt;margin-top:26.6pt;width:470.25pt;height:.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" strokeweight="1.5pt"/>
          </w:pict>
        </mc:Fallback>
      </mc:AlternateContent>
    </w:r>
    <w:proofErr w:type="spellStart"/>
    <w:r>
      <w:t>isUpdate</w:t>
    </w:r>
    <w:proofErr w:type="spellEnd"/>
    <w:r>
      <w:rPr>
        <w:rFonts w:hint="eastAsia"/>
      </w:rPr>
      <w:t xml:space="preserve"> Tool User Guide</w:t>
    </w:r>
  </w:p>
  <w:p w14:paraId="43955756" w14:textId="77777777" w:rsidR="00AA662B" w:rsidRDefault="00AA662B"/>
  <w:bookmarkEnd w:id="1668"/>
  <w:bookmarkEnd w:id="1669"/>
  <w:p w14:paraId="59BEAD06" w14:textId="77777777" w:rsidR="00AA662B" w:rsidRDefault="00AA66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34D"/>
    <w:multiLevelType w:val="hybridMultilevel"/>
    <w:tmpl w:val="65D282BC"/>
    <w:lvl w:ilvl="0" w:tplc="ADAE736E">
      <w:start w:val="1"/>
      <w:numFmt w:val="lowerLetter"/>
      <w:lvlText w:val="%1."/>
      <w:lvlJc w:val="left"/>
      <w:pPr>
        <w:ind w:left="1352" w:hanging="360"/>
      </w:pPr>
      <w:rPr>
        <w:rFonts w:hint="default"/>
      </w:rPr>
    </w:lvl>
    <w:lvl w:ilvl="1" w:tplc="04090001">
      <w:start w:val="1"/>
      <w:numFmt w:val="bullet"/>
      <w:lvlText w:val=""/>
      <w:lvlJc w:val="left"/>
      <w:pPr>
        <w:ind w:left="1952" w:hanging="480"/>
      </w:pPr>
      <w:rPr>
        <w:rFonts w:ascii="Wingdings" w:hAnsi="Wingdings" w:hint="default"/>
      </w:r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 w15:restartNumberingAfterBreak="0">
    <w:nsid w:val="030C08D3"/>
    <w:multiLevelType w:val="hybridMultilevel"/>
    <w:tmpl w:val="436C053A"/>
    <w:lvl w:ilvl="0" w:tplc="422860BA">
      <w:numFmt w:val="bullet"/>
      <w:lvlText w:val="-"/>
      <w:lvlJc w:val="left"/>
      <w:pPr>
        <w:ind w:left="785" w:hanging="360"/>
      </w:pPr>
      <w:rPr>
        <w:rFonts w:ascii="Arial Unicode MS" w:eastAsia="Arial Unicode MS" w:hAnsi="Arial Unicode MS" w:cs="Arial Unicode MS" w:hint="eastAsia"/>
      </w:rPr>
    </w:lvl>
    <w:lvl w:ilvl="1" w:tplc="04090019">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11C72C72"/>
    <w:multiLevelType w:val="hybridMultilevel"/>
    <w:tmpl w:val="BA76BBE8"/>
    <w:lvl w:ilvl="0" w:tplc="55283A02">
      <w:start w:val="1"/>
      <w:numFmt w:val="bullet"/>
      <w:pStyle w:val="1"/>
      <w:lvlText w:val="o"/>
      <w:lvlJc w:val="left"/>
      <w:pPr>
        <w:ind w:left="1320" w:hanging="480"/>
      </w:pPr>
      <w:rPr>
        <w:rFonts w:ascii="Courier New" w:hAnsi="Courier New" w:hint="default"/>
        <w:color w:val="28558C"/>
        <w:sz w:val="24"/>
        <w:szCs w:val="24"/>
      </w:rPr>
    </w:lvl>
    <w:lvl w:ilvl="1" w:tplc="0409000D">
      <w:start w:val="1"/>
      <w:numFmt w:val="bullet"/>
      <w:lvlText w:val=""/>
      <w:lvlJc w:val="left"/>
      <w:pPr>
        <w:ind w:left="480" w:hanging="480"/>
      </w:pPr>
      <w:rPr>
        <w:rFonts w:ascii="Wingdings" w:hAnsi="Wingdings" w:hint="default"/>
      </w:rPr>
    </w:lvl>
    <w:lvl w:ilvl="2" w:tplc="04090005">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 w15:restartNumberingAfterBreak="0">
    <w:nsid w:val="1D601939"/>
    <w:multiLevelType w:val="hybridMultilevel"/>
    <w:tmpl w:val="4E28C584"/>
    <w:lvl w:ilvl="0" w:tplc="CDA60C4C">
      <w:start w:val="1"/>
      <w:numFmt w:val="bullet"/>
      <w:lvlText w:val="o"/>
      <w:lvlJc w:val="left"/>
      <w:pPr>
        <w:ind w:left="1331" w:hanging="480"/>
      </w:pPr>
      <w:rPr>
        <w:rFonts w:ascii="Courier New" w:hAnsi="Courier New" w:hint="default"/>
        <w:color w:val="365F91"/>
        <w:sz w:val="24"/>
        <w:szCs w:val="24"/>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4" w15:restartNumberingAfterBreak="0">
    <w:nsid w:val="29C94482"/>
    <w:multiLevelType w:val="hybridMultilevel"/>
    <w:tmpl w:val="F894F7F0"/>
    <w:lvl w:ilvl="0" w:tplc="422860BA">
      <w:numFmt w:val="bullet"/>
      <w:lvlText w:val="-"/>
      <w:lvlJc w:val="left"/>
      <w:pPr>
        <w:ind w:left="786" w:hanging="360"/>
      </w:pPr>
      <w:rPr>
        <w:rFonts w:ascii="Arial Unicode MS" w:eastAsia="Arial Unicode MS" w:hAnsi="Arial Unicode MS" w:cs="Arial Unicode MS" w:hint="eastAsia"/>
      </w:rPr>
    </w:lvl>
    <w:lvl w:ilvl="1" w:tplc="422860BA">
      <w:numFmt w:val="bullet"/>
      <w:lvlText w:val="-"/>
      <w:lvlJc w:val="left"/>
      <w:pPr>
        <w:ind w:left="1386" w:hanging="480"/>
      </w:pPr>
      <w:rPr>
        <w:rFonts w:ascii="Arial Unicode MS" w:eastAsia="Arial Unicode MS" w:hAnsi="Arial Unicode MS" w:cs="Arial Unicode MS" w:hint="eastAsia"/>
      </w:rPr>
    </w:lvl>
    <w:lvl w:ilvl="2" w:tplc="04090005">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 w15:restartNumberingAfterBreak="0">
    <w:nsid w:val="34DC26CF"/>
    <w:multiLevelType w:val="hybridMultilevel"/>
    <w:tmpl w:val="4CB8BB68"/>
    <w:lvl w:ilvl="0" w:tplc="E58CD678">
      <w:start w:val="1"/>
      <w:numFmt w:val="lowerLetter"/>
      <w:lvlText w:val="%1."/>
      <w:lvlJc w:val="left"/>
      <w:pPr>
        <w:ind w:left="1352" w:hanging="36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6" w15:restartNumberingAfterBreak="0">
    <w:nsid w:val="49B14293"/>
    <w:multiLevelType w:val="multilevel"/>
    <w:tmpl w:val="56E4DAE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A486BD1"/>
    <w:multiLevelType w:val="hybridMultilevel"/>
    <w:tmpl w:val="1EB2E238"/>
    <w:lvl w:ilvl="0" w:tplc="826CD148">
      <w:start w:val="1"/>
      <w:numFmt w:val="bullet"/>
      <w:lvlText w:val="o"/>
      <w:lvlJc w:val="left"/>
      <w:pPr>
        <w:ind w:left="1320" w:hanging="480"/>
      </w:pPr>
      <w:rPr>
        <w:rFonts w:ascii="Courier New" w:hAnsi="Courier New" w:hint="default"/>
        <w:color w:val="28558C"/>
        <w:sz w:val="24"/>
        <w:szCs w:val="24"/>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8" w15:restartNumberingAfterBreak="0">
    <w:nsid w:val="561C26F1"/>
    <w:multiLevelType w:val="hybridMultilevel"/>
    <w:tmpl w:val="98B2573A"/>
    <w:lvl w:ilvl="0" w:tplc="826CD148">
      <w:start w:val="1"/>
      <w:numFmt w:val="bullet"/>
      <w:lvlText w:val="o"/>
      <w:lvlJc w:val="left"/>
      <w:pPr>
        <w:ind w:left="1320" w:hanging="480"/>
      </w:pPr>
      <w:rPr>
        <w:rFonts w:ascii="Courier New" w:hAnsi="Courier New" w:hint="default"/>
        <w:color w:val="28558C"/>
        <w:sz w:val="24"/>
        <w:szCs w:val="24"/>
      </w:rPr>
    </w:lvl>
    <w:lvl w:ilvl="1" w:tplc="04090003">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 w15:restartNumberingAfterBreak="0">
    <w:nsid w:val="578E3868"/>
    <w:multiLevelType w:val="multilevel"/>
    <w:tmpl w:val="51523EA0"/>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50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E547804"/>
    <w:multiLevelType w:val="hybridMultilevel"/>
    <w:tmpl w:val="056A240A"/>
    <w:lvl w:ilvl="0" w:tplc="152CB77E">
      <w:numFmt w:val="bullet"/>
      <w:lvlText w:val=""/>
      <w:lvlJc w:val="left"/>
      <w:pPr>
        <w:ind w:left="1080" w:hanging="360"/>
      </w:pPr>
      <w:rPr>
        <w:rFonts w:ascii="Wingdings" w:eastAsia="Arial Unicode MS" w:hAnsi="Wingdings" w:cs="Arial Unicode M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 w15:restartNumberingAfterBreak="0">
    <w:nsid w:val="6F462615"/>
    <w:multiLevelType w:val="hybridMultilevel"/>
    <w:tmpl w:val="A0FA05B4"/>
    <w:lvl w:ilvl="0" w:tplc="04090003">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2" w15:restartNumberingAfterBreak="0">
    <w:nsid w:val="79157065"/>
    <w:multiLevelType w:val="multilevel"/>
    <w:tmpl w:val="8BA4AC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D7B36EE"/>
    <w:multiLevelType w:val="hybridMultilevel"/>
    <w:tmpl w:val="F578BA46"/>
    <w:lvl w:ilvl="0" w:tplc="FFFFFFFF">
      <w:start w:val="1"/>
      <w:numFmt w:val="bullet"/>
      <w:lvlText w:val="o"/>
      <w:lvlJc w:val="left"/>
      <w:pPr>
        <w:ind w:left="1297" w:hanging="480"/>
      </w:pPr>
      <w:rPr>
        <w:rFonts w:ascii="Courier New" w:hAnsi="Courier New" w:hint="default"/>
      </w:rPr>
    </w:lvl>
    <w:lvl w:ilvl="1" w:tplc="FFFFFFFF" w:tentative="1">
      <w:start w:val="1"/>
      <w:numFmt w:val="bullet"/>
      <w:lvlText w:val=""/>
      <w:lvlJc w:val="left"/>
      <w:pPr>
        <w:ind w:left="1777" w:hanging="480"/>
      </w:pPr>
      <w:rPr>
        <w:rFonts w:ascii="Wingdings" w:hAnsi="Wingdings" w:hint="default"/>
      </w:rPr>
    </w:lvl>
    <w:lvl w:ilvl="2" w:tplc="FFFFFFFF" w:tentative="1">
      <w:start w:val="1"/>
      <w:numFmt w:val="bullet"/>
      <w:lvlText w:val=""/>
      <w:lvlJc w:val="left"/>
      <w:pPr>
        <w:ind w:left="2257" w:hanging="480"/>
      </w:pPr>
      <w:rPr>
        <w:rFonts w:ascii="Wingdings" w:hAnsi="Wingdings" w:hint="default"/>
      </w:rPr>
    </w:lvl>
    <w:lvl w:ilvl="3" w:tplc="FFFFFFFF" w:tentative="1">
      <w:start w:val="1"/>
      <w:numFmt w:val="bullet"/>
      <w:lvlText w:val=""/>
      <w:lvlJc w:val="left"/>
      <w:pPr>
        <w:ind w:left="2737" w:hanging="480"/>
      </w:pPr>
      <w:rPr>
        <w:rFonts w:ascii="Wingdings" w:hAnsi="Wingdings" w:hint="default"/>
      </w:rPr>
    </w:lvl>
    <w:lvl w:ilvl="4" w:tplc="FFFFFFFF" w:tentative="1">
      <w:start w:val="1"/>
      <w:numFmt w:val="bullet"/>
      <w:lvlText w:val=""/>
      <w:lvlJc w:val="left"/>
      <w:pPr>
        <w:ind w:left="3217" w:hanging="480"/>
      </w:pPr>
      <w:rPr>
        <w:rFonts w:ascii="Wingdings" w:hAnsi="Wingdings" w:hint="default"/>
      </w:rPr>
    </w:lvl>
    <w:lvl w:ilvl="5" w:tplc="FFFFFFFF" w:tentative="1">
      <w:start w:val="1"/>
      <w:numFmt w:val="bullet"/>
      <w:lvlText w:val=""/>
      <w:lvlJc w:val="left"/>
      <w:pPr>
        <w:ind w:left="3697" w:hanging="480"/>
      </w:pPr>
      <w:rPr>
        <w:rFonts w:ascii="Wingdings" w:hAnsi="Wingdings" w:hint="default"/>
      </w:rPr>
    </w:lvl>
    <w:lvl w:ilvl="6" w:tplc="FFFFFFFF" w:tentative="1">
      <w:start w:val="1"/>
      <w:numFmt w:val="bullet"/>
      <w:lvlText w:val=""/>
      <w:lvlJc w:val="left"/>
      <w:pPr>
        <w:ind w:left="4177" w:hanging="480"/>
      </w:pPr>
      <w:rPr>
        <w:rFonts w:ascii="Wingdings" w:hAnsi="Wingdings" w:hint="default"/>
      </w:rPr>
    </w:lvl>
    <w:lvl w:ilvl="7" w:tplc="FFFFFFFF" w:tentative="1">
      <w:start w:val="1"/>
      <w:numFmt w:val="bullet"/>
      <w:lvlText w:val=""/>
      <w:lvlJc w:val="left"/>
      <w:pPr>
        <w:ind w:left="4657" w:hanging="480"/>
      </w:pPr>
      <w:rPr>
        <w:rFonts w:ascii="Wingdings" w:hAnsi="Wingdings" w:hint="default"/>
      </w:rPr>
    </w:lvl>
    <w:lvl w:ilvl="8" w:tplc="FFFFFFFF" w:tentative="1">
      <w:start w:val="1"/>
      <w:numFmt w:val="bullet"/>
      <w:lvlText w:val=""/>
      <w:lvlJc w:val="left"/>
      <w:pPr>
        <w:ind w:left="5137" w:hanging="480"/>
      </w:pPr>
      <w:rPr>
        <w:rFonts w:ascii="Wingdings" w:hAnsi="Wingdings" w:hint="default"/>
      </w:rPr>
    </w:lvl>
  </w:abstractNum>
  <w:abstractNum w:abstractNumId="14" w15:restartNumberingAfterBreak="0">
    <w:nsid w:val="7FE5372C"/>
    <w:multiLevelType w:val="hybridMultilevel"/>
    <w:tmpl w:val="8134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
  </w:num>
  <w:num w:numId="4">
    <w:abstractNumId w:val="9"/>
  </w:num>
  <w:num w:numId="5">
    <w:abstractNumId w:val="8"/>
  </w:num>
  <w:num w:numId="6">
    <w:abstractNumId w:val="9"/>
  </w:num>
  <w:num w:numId="7">
    <w:abstractNumId w:val="9"/>
  </w:num>
  <w:num w:numId="8">
    <w:abstractNumId w:val="3"/>
  </w:num>
  <w:num w:numId="9">
    <w:abstractNumId w:val="14"/>
  </w:num>
  <w:num w:numId="10">
    <w:abstractNumId w:val="7"/>
  </w:num>
  <w:num w:numId="11">
    <w:abstractNumId w:val="9"/>
  </w:num>
  <w:num w:numId="12">
    <w:abstractNumId w:val="9"/>
  </w:num>
  <w:num w:numId="13">
    <w:abstractNumId w:val="9"/>
  </w:num>
  <w:num w:numId="14">
    <w:abstractNumId w:val="9"/>
  </w:num>
  <w:num w:numId="15">
    <w:abstractNumId w:val="9"/>
  </w:num>
  <w:num w:numId="1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num>
  <w:num w:numId="19">
    <w:abstractNumId w:val="9"/>
  </w:num>
  <w:num w:numId="20">
    <w:abstractNumId w:val="9"/>
  </w:num>
  <w:num w:numId="21">
    <w:abstractNumId w:val="9"/>
  </w:num>
  <w:num w:numId="22">
    <w:abstractNumId w:val="9"/>
  </w:num>
  <w:num w:numId="23">
    <w:abstractNumId w:val="4"/>
  </w:num>
  <w:num w:numId="24">
    <w:abstractNumId w:val="1"/>
  </w:num>
  <w:num w:numId="25">
    <w:abstractNumId w:val="11"/>
  </w:num>
  <w:num w:numId="26">
    <w:abstractNumId w:val="9"/>
  </w:num>
  <w:num w:numId="27">
    <w:abstractNumId w:val="5"/>
  </w:num>
  <w:num w:numId="28">
    <w:abstractNumId w:val="0"/>
  </w:num>
  <w:num w:numId="29">
    <w:abstractNumId w:val="1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a Hu - A23139">
    <w15:presenceInfo w15:providerId="AD" w15:userId="S::mika.hu@microchip.com::55401e90-913d-42c5-9a8e-6b17e43c5f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proofState w:spelling="clean" w:grammar="clean"/>
  <w:trackRevisions/>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80"/>
    <w:rsid w:val="00003AB1"/>
    <w:rsid w:val="00005D77"/>
    <w:rsid w:val="00006599"/>
    <w:rsid w:val="00010E35"/>
    <w:rsid w:val="0001116C"/>
    <w:rsid w:val="000154F5"/>
    <w:rsid w:val="00021231"/>
    <w:rsid w:val="00026781"/>
    <w:rsid w:val="000277EA"/>
    <w:rsid w:val="0003372E"/>
    <w:rsid w:val="00033945"/>
    <w:rsid w:val="00033B4C"/>
    <w:rsid w:val="00033BD1"/>
    <w:rsid w:val="000348D1"/>
    <w:rsid w:val="00037E77"/>
    <w:rsid w:val="00040892"/>
    <w:rsid w:val="00041403"/>
    <w:rsid w:val="00042C43"/>
    <w:rsid w:val="00050B39"/>
    <w:rsid w:val="00052F36"/>
    <w:rsid w:val="00052F58"/>
    <w:rsid w:val="00055B35"/>
    <w:rsid w:val="00056EE1"/>
    <w:rsid w:val="00072D18"/>
    <w:rsid w:val="00073394"/>
    <w:rsid w:val="000744E1"/>
    <w:rsid w:val="00075607"/>
    <w:rsid w:val="00081DAD"/>
    <w:rsid w:val="00090A8F"/>
    <w:rsid w:val="00091D6C"/>
    <w:rsid w:val="00093803"/>
    <w:rsid w:val="000A0489"/>
    <w:rsid w:val="000B278C"/>
    <w:rsid w:val="000B2E75"/>
    <w:rsid w:val="000B3403"/>
    <w:rsid w:val="000B52C0"/>
    <w:rsid w:val="000B52EB"/>
    <w:rsid w:val="000B72F0"/>
    <w:rsid w:val="000C021C"/>
    <w:rsid w:val="000C1AC1"/>
    <w:rsid w:val="000D1D78"/>
    <w:rsid w:val="000D2809"/>
    <w:rsid w:val="000D7434"/>
    <w:rsid w:val="000E0F13"/>
    <w:rsid w:val="000E1CBB"/>
    <w:rsid w:val="000E4233"/>
    <w:rsid w:val="000E5C5E"/>
    <w:rsid w:val="000E6924"/>
    <w:rsid w:val="000E7C65"/>
    <w:rsid w:val="000F0487"/>
    <w:rsid w:val="000F061C"/>
    <w:rsid w:val="000F2248"/>
    <w:rsid w:val="000F4834"/>
    <w:rsid w:val="000F789D"/>
    <w:rsid w:val="0010068C"/>
    <w:rsid w:val="00100871"/>
    <w:rsid w:val="0011186A"/>
    <w:rsid w:val="00112F2C"/>
    <w:rsid w:val="00113639"/>
    <w:rsid w:val="00114A86"/>
    <w:rsid w:val="001150A5"/>
    <w:rsid w:val="001158AD"/>
    <w:rsid w:val="00122CFD"/>
    <w:rsid w:val="001262A0"/>
    <w:rsid w:val="00127168"/>
    <w:rsid w:val="00135A35"/>
    <w:rsid w:val="00136663"/>
    <w:rsid w:val="00140493"/>
    <w:rsid w:val="00141A7C"/>
    <w:rsid w:val="00142F71"/>
    <w:rsid w:val="001439ED"/>
    <w:rsid w:val="001452D0"/>
    <w:rsid w:val="00146AB4"/>
    <w:rsid w:val="00151015"/>
    <w:rsid w:val="00152B3E"/>
    <w:rsid w:val="00160034"/>
    <w:rsid w:val="00161A4A"/>
    <w:rsid w:val="00162866"/>
    <w:rsid w:val="001645BF"/>
    <w:rsid w:val="00165631"/>
    <w:rsid w:val="00167096"/>
    <w:rsid w:val="00170986"/>
    <w:rsid w:val="00171A24"/>
    <w:rsid w:val="001742A6"/>
    <w:rsid w:val="00174FE2"/>
    <w:rsid w:val="0017539D"/>
    <w:rsid w:val="00183A80"/>
    <w:rsid w:val="00185660"/>
    <w:rsid w:val="00190757"/>
    <w:rsid w:val="00194166"/>
    <w:rsid w:val="001943A7"/>
    <w:rsid w:val="001970DF"/>
    <w:rsid w:val="001A0834"/>
    <w:rsid w:val="001A54A3"/>
    <w:rsid w:val="001A6555"/>
    <w:rsid w:val="001A7672"/>
    <w:rsid w:val="001C0582"/>
    <w:rsid w:val="001C2BBB"/>
    <w:rsid w:val="001C303A"/>
    <w:rsid w:val="001C325C"/>
    <w:rsid w:val="001C329C"/>
    <w:rsid w:val="001C4253"/>
    <w:rsid w:val="001C5F86"/>
    <w:rsid w:val="001D32B9"/>
    <w:rsid w:val="001D4A43"/>
    <w:rsid w:val="001D7221"/>
    <w:rsid w:val="001E3330"/>
    <w:rsid w:val="001E4FDF"/>
    <w:rsid w:val="001F0CB3"/>
    <w:rsid w:val="001F1D37"/>
    <w:rsid w:val="001F483B"/>
    <w:rsid w:val="001F4DA5"/>
    <w:rsid w:val="001F5D44"/>
    <w:rsid w:val="0020112E"/>
    <w:rsid w:val="00201C15"/>
    <w:rsid w:val="00202EF4"/>
    <w:rsid w:val="002066B2"/>
    <w:rsid w:val="002170C6"/>
    <w:rsid w:val="00220EFE"/>
    <w:rsid w:val="002227E8"/>
    <w:rsid w:val="00225D4E"/>
    <w:rsid w:val="00231374"/>
    <w:rsid w:val="002330B2"/>
    <w:rsid w:val="00240DC3"/>
    <w:rsid w:val="0024286E"/>
    <w:rsid w:val="00244D7D"/>
    <w:rsid w:val="0024720C"/>
    <w:rsid w:val="00251040"/>
    <w:rsid w:val="0025602E"/>
    <w:rsid w:val="002578AF"/>
    <w:rsid w:val="00266154"/>
    <w:rsid w:val="00267931"/>
    <w:rsid w:val="002716E5"/>
    <w:rsid w:val="0027273C"/>
    <w:rsid w:val="00272927"/>
    <w:rsid w:val="00283707"/>
    <w:rsid w:val="00287E0B"/>
    <w:rsid w:val="0029041E"/>
    <w:rsid w:val="00291A52"/>
    <w:rsid w:val="00291D02"/>
    <w:rsid w:val="002937AA"/>
    <w:rsid w:val="00295885"/>
    <w:rsid w:val="002A2DB4"/>
    <w:rsid w:val="002A6277"/>
    <w:rsid w:val="002A7CCA"/>
    <w:rsid w:val="002B2149"/>
    <w:rsid w:val="002B2494"/>
    <w:rsid w:val="002B26FD"/>
    <w:rsid w:val="002B2CA4"/>
    <w:rsid w:val="002B7B17"/>
    <w:rsid w:val="002C085F"/>
    <w:rsid w:val="002C1B57"/>
    <w:rsid w:val="002C27A6"/>
    <w:rsid w:val="002C38CB"/>
    <w:rsid w:val="002C3DC5"/>
    <w:rsid w:val="002C5324"/>
    <w:rsid w:val="002D0267"/>
    <w:rsid w:val="002D1657"/>
    <w:rsid w:val="002D1FFC"/>
    <w:rsid w:val="002D234C"/>
    <w:rsid w:val="002D6E85"/>
    <w:rsid w:val="002E026D"/>
    <w:rsid w:val="002F4B91"/>
    <w:rsid w:val="002F6D1B"/>
    <w:rsid w:val="002F6E3B"/>
    <w:rsid w:val="00303AE9"/>
    <w:rsid w:val="0030581D"/>
    <w:rsid w:val="003064FF"/>
    <w:rsid w:val="0031059D"/>
    <w:rsid w:val="003145DF"/>
    <w:rsid w:val="003150B3"/>
    <w:rsid w:val="0031694A"/>
    <w:rsid w:val="0032543C"/>
    <w:rsid w:val="003262F2"/>
    <w:rsid w:val="00326FD0"/>
    <w:rsid w:val="00331FB3"/>
    <w:rsid w:val="00333635"/>
    <w:rsid w:val="003363A2"/>
    <w:rsid w:val="003440E1"/>
    <w:rsid w:val="003462E0"/>
    <w:rsid w:val="00350E93"/>
    <w:rsid w:val="00361686"/>
    <w:rsid w:val="00361D57"/>
    <w:rsid w:val="00362E12"/>
    <w:rsid w:val="00364B08"/>
    <w:rsid w:val="00366EE8"/>
    <w:rsid w:val="00372C0E"/>
    <w:rsid w:val="0038182E"/>
    <w:rsid w:val="003834B8"/>
    <w:rsid w:val="00387954"/>
    <w:rsid w:val="00395C60"/>
    <w:rsid w:val="003962AE"/>
    <w:rsid w:val="003A148E"/>
    <w:rsid w:val="003A36C0"/>
    <w:rsid w:val="003A558E"/>
    <w:rsid w:val="003A6075"/>
    <w:rsid w:val="003A6457"/>
    <w:rsid w:val="003B146C"/>
    <w:rsid w:val="003B66AB"/>
    <w:rsid w:val="003C0BCE"/>
    <w:rsid w:val="003C3952"/>
    <w:rsid w:val="003C59EB"/>
    <w:rsid w:val="003C77DA"/>
    <w:rsid w:val="003D07CD"/>
    <w:rsid w:val="003D31D5"/>
    <w:rsid w:val="003D3B32"/>
    <w:rsid w:val="003D6E46"/>
    <w:rsid w:val="003E68B9"/>
    <w:rsid w:val="003F3FDA"/>
    <w:rsid w:val="003F4585"/>
    <w:rsid w:val="003F61D2"/>
    <w:rsid w:val="003F62BE"/>
    <w:rsid w:val="003F70CB"/>
    <w:rsid w:val="0040314A"/>
    <w:rsid w:val="00404D5A"/>
    <w:rsid w:val="004070FC"/>
    <w:rsid w:val="00410167"/>
    <w:rsid w:val="0041584D"/>
    <w:rsid w:val="0041708E"/>
    <w:rsid w:val="00417324"/>
    <w:rsid w:val="00417647"/>
    <w:rsid w:val="004227EE"/>
    <w:rsid w:val="00425353"/>
    <w:rsid w:val="004308A8"/>
    <w:rsid w:val="00432289"/>
    <w:rsid w:val="00432BBA"/>
    <w:rsid w:val="0043643C"/>
    <w:rsid w:val="004376A5"/>
    <w:rsid w:val="00440051"/>
    <w:rsid w:val="004507FA"/>
    <w:rsid w:val="004508A7"/>
    <w:rsid w:val="0045115E"/>
    <w:rsid w:val="00451B44"/>
    <w:rsid w:val="00461C3F"/>
    <w:rsid w:val="00462403"/>
    <w:rsid w:val="00464458"/>
    <w:rsid w:val="00464E15"/>
    <w:rsid w:val="00477561"/>
    <w:rsid w:val="00485C21"/>
    <w:rsid w:val="00486614"/>
    <w:rsid w:val="00493921"/>
    <w:rsid w:val="004A2736"/>
    <w:rsid w:val="004A46CB"/>
    <w:rsid w:val="004A4D71"/>
    <w:rsid w:val="004A60F8"/>
    <w:rsid w:val="004A676B"/>
    <w:rsid w:val="004A71E4"/>
    <w:rsid w:val="004B137F"/>
    <w:rsid w:val="004B6E0F"/>
    <w:rsid w:val="004C1E6E"/>
    <w:rsid w:val="004C3B3C"/>
    <w:rsid w:val="004C4D35"/>
    <w:rsid w:val="004D016A"/>
    <w:rsid w:val="004D3761"/>
    <w:rsid w:val="004D37DD"/>
    <w:rsid w:val="004D4B07"/>
    <w:rsid w:val="004D7616"/>
    <w:rsid w:val="004E08CA"/>
    <w:rsid w:val="004E260D"/>
    <w:rsid w:val="004E520A"/>
    <w:rsid w:val="004E7F13"/>
    <w:rsid w:val="004F5112"/>
    <w:rsid w:val="004F5B83"/>
    <w:rsid w:val="005009A2"/>
    <w:rsid w:val="00501913"/>
    <w:rsid w:val="0050252D"/>
    <w:rsid w:val="0050298F"/>
    <w:rsid w:val="0050613B"/>
    <w:rsid w:val="005062EE"/>
    <w:rsid w:val="0050705D"/>
    <w:rsid w:val="00510B62"/>
    <w:rsid w:val="00514AC8"/>
    <w:rsid w:val="00517939"/>
    <w:rsid w:val="00525C74"/>
    <w:rsid w:val="0052692C"/>
    <w:rsid w:val="005348A0"/>
    <w:rsid w:val="00534AEE"/>
    <w:rsid w:val="00534F02"/>
    <w:rsid w:val="00535FC2"/>
    <w:rsid w:val="005374FF"/>
    <w:rsid w:val="00541E13"/>
    <w:rsid w:val="0054239E"/>
    <w:rsid w:val="00546323"/>
    <w:rsid w:val="005574AE"/>
    <w:rsid w:val="0057072A"/>
    <w:rsid w:val="00573721"/>
    <w:rsid w:val="00575967"/>
    <w:rsid w:val="00576187"/>
    <w:rsid w:val="00576504"/>
    <w:rsid w:val="00581899"/>
    <w:rsid w:val="0058203A"/>
    <w:rsid w:val="005832F5"/>
    <w:rsid w:val="005838E6"/>
    <w:rsid w:val="00584F1A"/>
    <w:rsid w:val="00587B00"/>
    <w:rsid w:val="00590D4A"/>
    <w:rsid w:val="005913B0"/>
    <w:rsid w:val="00591A08"/>
    <w:rsid w:val="0059238E"/>
    <w:rsid w:val="005A1B52"/>
    <w:rsid w:val="005A2D90"/>
    <w:rsid w:val="005A6547"/>
    <w:rsid w:val="005A6710"/>
    <w:rsid w:val="005B2E3E"/>
    <w:rsid w:val="005B2FFC"/>
    <w:rsid w:val="005C1832"/>
    <w:rsid w:val="005C1E98"/>
    <w:rsid w:val="005C4563"/>
    <w:rsid w:val="005C4729"/>
    <w:rsid w:val="005D0DDC"/>
    <w:rsid w:val="005D2348"/>
    <w:rsid w:val="005D6676"/>
    <w:rsid w:val="005E5395"/>
    <w:rsid w:val="005E6632"/>
    <w:rsid w:val="005F3F85"/>
    <w:rsid w:val="005F6029"/>
    <w:rsid w:val="005F6A22"/>
    <w:rsid w:val="005F6C5B"/>
    <w:rsid w:val="005F7328"/>
    <w:rsid w:val="005F7CB9"/>
    <w:rsid w:val="00603368"/>
    <w:rsid w:val="00603F08"/>
    <w:rsid w:val="00617D94"/>
    <w:rsid w:val="00620BCC"/>
    <w:rsid w:val="00620F0E"/>
    <w:rsid w:val="006210B1"/>
    <w:rsid w:val="00621EDF"/>
    <w:rsid w:val="00633050"/>
    <w:rsid w:val="006432F8"/>
    <w:rsid w:val="00647061"/>
    <w:rsid w:val="0065141F"/>
    <w:rsid w:val="00651B14"/>
    <w:rsid w:val="00651BDE"/>
    <w:rsid w:val="00652B2C"/>
    <w:rsid w:val="0065647F"/>
    <w:rsid w:val="00667587"/>
    <w:rsid w:val="006677B3"/>
    <w:rsid w:val="00673BF0"/>
    <w:rsid w:val="00674722"/>
    <w:rsid w:val="00674E75"/>
    <w:rsid w:val="0068236F"/>
    <w:rsid w:val="0068302E"/>
    <w:rsid w:val="006858A4"/>
    <w:rsid w:val="0068721B"/>
    <w:rsid w:val="00690E17"/>
    <w:rsid w:val="00692211"/>
    <w:rsid w:val="00693D18"/>
    <w:rsid w:val="00693EBD"/>
    <w:rsid w:val="006942EB"/>
    <w:rsid w:val="00695B4A"/>
    <w:rsid w:val="00697CAC"/>
    <w:rsid w:val="006A57CB"/>
    <w:rsid w:val="006B18B5"/>
    <w:rsid w:val="006B27C2"/>
    <w:rsid w:val="006B2D34"/>
    <w:rsid w:val="006C17AE"/>
    <w:rsid w:val="006C4201"/>
    <w:rsid w:val="006C46D1"/>
    <w:rsid w:val="006D339B"/>
    <w:rsid w:val="006D3B17"/>
    <w:rsid w:val="006D74AA"/>
    <w:rsid w:val="006E73BF"/>
    <w:rsid w:val="006F0144"/>
    <w:rsid w:val="006F226D"/>
    <w:rsid w:val="006F2CEB"/>
    <w:rsid w:val="006F4BD1"/>
    <w:rsid w:val="006F52CC"/>
    <w:rsid w:val="00703AFC"/>
    <w:rsid w:val="0070611D"/>
    <w:rsid w:val="00706B9E"/>
    <w:rsid w:val="00707AFC"/>
    <w:rsid w:val="0071183C"/>
    <w:rsid w:val="00713B1F"/>
    <w:rsid w:val="007147B2"/>
    <w:rsid w:val="0071590A"/>
    <w:rsid w:val="0071767C"/>
    <w:rsid w:val="00717C41"/>
    <w:rsid w:val="00720CE3"/>
    <w:rsid w:val="00721129"/>
    <w:rsid w:val="007241A7"/>
    <w:rsid w:val="00726ED4"/>
    <w:rsid w:val="0073004F"/>
    <w:rsid w:val="00736D39"/>
    <w:rsid w:val="00744C72"/>
    <w:rsid w:val="00745253"/>
    <w:rsid w:val="00750158"/>
    <w:rsid w:val="00752ADC"/>
    <w:rsid w:val="00754095"/>
    <w:rsid w:val="00755A7D"/>
    <w:rsid w:val="007602FB"/>
    <w:rsid w:val="00760DBC"/>
    <w:rsid w:val="0076440B"/>
    <w:rsid w:val="00784271"/>
    <w:rsid w:val="00793828"/>
    <w:rsid w:val="007954FF"/>
    <w:rsid w:val="0079568C"/>
    <w:rsid w:val="0079693D"/>
    <w:rsid w:val="0079738D"/>
    <w:rsid w:val="00797F58"/>
    <w:rsid w:val="007A100A"/>
    <w:rsid w:val="007A1343"/>
    <w:rsid w:val="007A59D2"/>
    <w:rsid w:val="007A6BDD"/>
    <w:rsid w:val="007B019C"/>
    <w:rsid w:val="007B0CBB"/>
    <w:rsid w:val="007B0E64"/>
    <w:rsid w:val="007C03A1"/>
    <w:rsid w:val="007C375D"/>
    <w:rsid w:val="007C3E1E"/>
    <w:rsid w:val="007D047C"/>
    <w:rsid w:val="007D05A5"/>
    <w:rsid w:val="007D0A0A"/>
    <w:rsid w:val="007D13D5"/>
    <w:rsid w:val="007D3AB7"/>
    <w:rsid w:val="007D716E"/>
    <w:rsid w:val="007D74B6"/>
    <w:rsid w:val="007E19D1"/>
    <w:rsid w:val="007E2930"/>
    <w:rsid w:val="007E533B"/>
    <w:rsid w:val="007E5EF8"/>
    <w:rsid w:val="007F1504"/>
    <w:rsid w:val="007F2C80"/>
    <w:rsid w:val="007F65AC"/>
    <w:rsid w:val="0080049E"/>
    <w:rsid w:val="008015E7"/>
    <w:rsid w:val="00801EBB"/>
    <w:rsid w:val="00806039"/>
    <w:rsid w:val="00806CD6"/>
    <w:rsid w:val="00811C9E"/>
    <w:rsid w:val="008129CE"/>
    <w:rsid w:val="00813891"/>
    <w:rsid w:val="00813933"/>
    <w:rsid w:val="00816932"/>
    <w:rsid w:val="00820E0C"/>
    <w:rsid w:val="00827B61"/>
    <w:rsid w:val="00830CDA"/>
    <w:rsid w:val="00831047"/>
    <w:rsid w:val="0083111B"/>
    <w:rsid w:val="00831496"/>
    <w:rsid w:val="00833FA6"/>
    <w:rsid w:val="00834F34"/>
    <w:rsid w:val="0083537F"/>
    <w:rsid w:val="008405E2"/>
    <w:rsid w:val="0084093C"/>
    <w:rsid w:val="0084268F"/>
    <w:rsid w:val="00844AE6"/>
    <w:rsid w:val="00844AEF"/>
    <w:rsid w:val="00844DFC"/>
    <w:rsid w:val="00847A66"/>
    <w:rsid w:val="00851D87"/>
    <w:rsid w:val="00853DD5"/>
    <w:rsid w:val="00855B55"/>
    <w:rsid w:val="00856016"/>
    <w:rsid w:val="008578B8"/>
    <w:rsid w:val="00857D98"/>
    <w:rsid w:val="008630C9"/>
    <w:rsid w:val="008643E2"/>
    <w:rsid w:val="008643EE"/>
    <w:rsid w:val="00865891"/>
    <w:rsid w:val="008662F6"/>
    <w:rsid w:val="00870433"/>
    <w:rsid w:val="008709BD"/>
    <w:rsid w:val="0087173E"/>
    <w:rsid w:val="00877D53"/>
    <w:rsid w:val="00877FAD"/>
    <w:rsid w:val="008817FE"/>
    <w:rsid w:val="00885358"/>
    <w:rsid w:val="008853DE"/>
    <w:rsid w:val="008861D0"/>
    <w:rsid w:val="0088662E"/>
    <w:rsid w:val="008901E9"/>
    <w:rsid w:val="0089041F"/>
    <w:rsid w:val="008904FF"/>
    <w:rsid w:val="008909B8"/>
    <w:rsid w:val="008943BD"/>
    <w:rsid w:val="008A2E5B"/>
    <w:rsid w:val="008A3A64"/>
    <w:rsid w:val="008A6A56"/>
    <w:rsid w:val="008B190C"/>
    <w:rsid w:val="008B7891"/>
    <w:rsid w:val="008C153A"/>
    <w:rsid w:val="008D60B5"/>
    <w:rsid w:val="008D6C1F"/>
    <w:rsid w:val="008D6D22"/>
    <w:rsid w:val="008E00E8"/>
    <w:rsid w:val="008E2F43"/>
    <w:rsid w:val="008E3E63"/>
    <w:rsid w:val="008E51D1"/>
    <w:rsid w:val="008F2559"/>
    <w:rsid w:val="008F4824"/>
    <w:rsid w:val="008F5DA2"/>
    <w:rsid w:val="008F615D"/>
    <w:rsid w:val="008F790F"/>
    <w:rsid w:val="00904212"/>
    <w:rsid w:val="00906E40"/>
    <w:rsid w:val="009107C7"/>
    <w:rsid w:val="00914096"/>
    <w:rsid w:val="00917A4C"/>
    <w:rsid w:val="009203C1"/>
    <w:rsid w:val="00924DD5"/>
    <w:rsid w:val="00926FF7"/>
    <w:rsid w:val="009273F9"/>
    <w:rsid w:val="0093537D"/>
    <w:rsid w:val="00936EF7"/>
    <w:rsid w:val="00940146"/>
    <w:rsid w:val="00941450"/>
    <w:rsid w:val="0094682B"/>
    <w:rsid w:val="009502A6"/>
    <w:rsid w:val="009625AC"/>
    <w:rsid w:val="00963C6D"/>
    <w:rsid w:val="00967652"/>
    <w:rsid w:val="0097017F"/>
    <w:rsid w:val="009731D3"/>
    <w:rsid w:val="00980C42"/>
    <w:rsid w:val="0098768F"/>
    <w:rsid w:val="00990608"/>
    <w:rsid w:val="00990791"/>
    <w:rsid w:val="009944CF"/>
    <w:rsid w:val="009A4B76"/>
    <w:rsid w:val="009A5DBA"/>
    <w:rsid w:val="009B1D22"/>
    <w:rsid w:val="009B1EAA"/>
    <w:rsid w:val="009B532A"/>
    <w:rsid w:val="009B762C"/>
    <w:rsid w:val="009C10A0"/>
    <w:rsid w:val="009C5591"/>
    <w:rsid w:val="009C6652"/>
    <w:rsid w:val="009C7CC7"/>
    <w:rsid w:val="009D1375"/>
    <w:rsid w:val="009D342F"/>
    <w:rsid w:val="009D3FCF"/>
    <w:rsid w:val="009D73E5"/>
    <w:rsid w:val="009D7BEB"/>
    <w:rsid w:val="009E4DD9"/>
    <w:rsid w:val="009E78EE"/>
    <w:rsid w:val="009F1774"/>
    <w:rsid w:val="009F203E"/>
    <w:rsid w:val="009F4699"/>
    <w:rsid w:val="009F51AA"/>
    <w:rsid w:val="00A05036"/>
    <w:rsid w:val="00A05307"/>
    <w:rsid w:val="00A068B7"/>
    <w:rsid w:val="00A069C2"/>
    <w:rsid w:val="00A11BFE"/>
    <w:rsid w:val="00A13378"/>
    <w:rsid w:val="00A13694"/>
    <w:rsid w:val="00A20F97"/>
    <w:rsid w:val="00A21489"/>
    <w:rsid w:val="00A26D36"/>
    <w:rsid w:val="00A322CC"/>
    <w:rsid w:val="00A32543"/>
    <w:rsid w:val="00A34BAA"/>
    <w:rsid w:val="00A36603"/>
    <w:rsid w:val="00A3744F"/>
    <w:rsid w:val="00A422C8"/>
    <w:rsid w:val="00A42AD8"/>
    <w:rsid w:val="00A47F1F"/>
    <w:rsid w:val="00A51948"/>
    <w:rsid w:val="00A6287E"/>
    <w:rsid w:val="00A639BB"/>
    <w:rsid w:val="00A66C68"/>
    <w:rsid w:val="00A72390"/>
    <w:rsid w:val="00A733A4"/>
    <w:rsid w:val="00A74540"/>
    <w:rsid w:val="00A824C3"/>
    <w:rsid w:val="00A83EAB"/>
    <w:rsid w:val="00A86981"/>
    <w:rsid w:val="00A86A52"/>
    <w:rsid w:val="00A8713F"/>
    <w:rsid w:val="00A9051C"/>
    <w:rsid w:val="00A9315E"/>
    <w:rsid w:val="00A975B4"/>
    <w:rsid w:val="00AA3420"/>
    <w:rsid w:val="00AA662B"/>
    <w:rsid w:val="00AA7B20"/>
    <w:rsid w:val="00AB0F48"/>
    <w:rsid w:val="00AB69C4"/>
    <w:rsid w:val="00AC152C"/>
    <w:rsid w:val="00AC48C9"/>
    <w:rsid w:val="00AC5B49"/>
    <w:rsid w:val="00AC6E40"/>
    <w:rsid w:val="00AD123C"/>
    <w:rsid w:val="00AD17AE"/>
    <w:rsid w:val="00AD2763"/>
    <w:rsid w:val="00AD343B"/>
    <w:rsid w:val="00AD3FA7"/>
    <w:rsid w:val="00AD542F"/>
    <w:rsid w:val="00AF0D09"/>
    <w:rsid w:val="00AF3C3E"/>
    <w:rsid w:val="00AF4EA9"/>
    <w:rsid w:val="00AF6A58"/>
    <w:rsid w:val="00AF7443"/>
    <w:rsid w:val="00B0021D"/>
    <w:rsid w:val="00B0285F"/>
    <w:rsid w:val="00B0475F"/>
    <w:rsid w:val="00B04880"/>
    <w:rsid w:val="00B04FE2"/>
    <w:rsid w:val="00B05279"/>
    <w:rsid w:val="00B1157C"/>
    <w:rsid w:val="00B115A5"/>
    <w:rsid w:val="00B118CA"/>
    <w:rsid w:val="00B16BFA"/>
    <w:rsid w:val="00B26CD8"/>
    <w:rsid w:val="00B32489"/>
    <w:rsid w:val="00B33328"/>
    <w:rsid w:val="00B34A87"/>
    <w:rsid w:val="00B426DE"/>
    <w:rsid w:val="00B45CD0"/>
    <w:rsid w:val="00B468D2"/>
    <w:rsid w:val="00B51126"/>
    <w:rsid w:val="00B57697"/>
    <w:rsid w:val="00B64F6A"/>
    <w:rsid w:val="00B65A38"/>
    <w:rsid w:val="00B66D3A"/>
    <w:rsid w:val="00B67887"/>
    <w:rsid w:val="00B71E93"/>
    <w:rsid w:val="00B72E74"/>
    <w:rsid w:val="00B75F12"/>
    <w:rsid w:val="00B80714"/>
    <w:rsid w:val="00B8427E"/>
    <w:rsid w:val="00B84551"/>
    <w:rsid w:val="00B84AC2"/>
    <w:rsid w:val="00B90984"/>
    <w:rsid w:val="00B9125A"/>
    <w:rsid w:val="00B93F38"/>
    <w:rsid w:val="00B94238"/>
    <w:rsid w:val="00B947B0"/>
    <w:rsid w:val="00B95E3E"/>
    <w:rsid w:val="00B968D1"/>
    <w:rsid w:val="00BA04DD"/>
    <w:rsid w:val="00BA46A1"/>
    <w:rsid w:val="00BA5D7C"/>
    <w:rsid w:val="00BC4ACE"/>
    <w:rsid w:val="00BC72F2"/>
    <w:rsid w:val="00BD128C"/>
    <w:rsid w:val="00BD2242"/>
    <w:rsid w:val="00BD3F18"/>
    <w:rsid w:val="00BD5315"/>
    <w:rsid w:val="00BD6087"/>
    <w:rsid w:val="00BD6AD0"/>
    <w:rsid w:val="00BD7501"/>
    <w:rsid w:val="00BE0E51"/>
    <w:rsid w:val="00BE156A"/>
    <w:rsid w:val="00BE201E"/>
    <w:rsid w:val="00BE2043"/>
    <w:rsid w:val="00BE52B4"/>
    <w:rsid w:val="00BE63D5"/>
    <w:rsid w:val="00BE6A81"/>
    <w:rsid w:val="00BF30BD"/>
    <w:rsid w:val="00BF54EE"/>
    <w:rsid w:val="00BF7514"/>
    <w:rsid w:val="00BF7CC6"/>
    <w:rsid w:val="00C14D67"/>
    <w:rsid w:val="00C163FE"/>
    <w:rsid w:val="00C21C62"/>
    <w:rsid w:val="00C238D8"/>
    <w:rsid w:val="00C26C0F"/>
    <w:rsid w:val="00C27710"/>
    <w:rsid w:val="00C307BB"/>
    <w:rsid w:val="00C308A3"/>
    <w:rsid w:val="00C30B9C"/>
    <w:rsid w:val="00C34FC3"/>
    <w:rsid w:val="00C37C62"/>
    <w:rsid w:val="00C37F20"/>
    <w:rsid w:val="00C41906"/>
    <w:rsid w:val="00C554A7"/>
    <w:rsid w:val="00C5674E"/>
    <w:rsid w:val="00C574CE"/>
    <w:rsid w:val="00C61401"/>
    <w:rsid w:val="00C63DC6"/>
    <w:rsid w:val="00C66C73"/>
    <w:rsid w:val="00C66F2A"/>
    <w:rsid w:val="00C71689"/>
    <w:rsid w:val="00C74176"/>
    <w:rsid w:val="00C75760"/>
    <w:rsid w:val="00C8291D"/>
    <w:rsid w:val="00C8384D"/>
    <w:rsid w:val="00C853A8"/>
    <w:rsid w:val="00C87619"/>
    <w:rsid w:val="00C919CC"/>
    <w:rsid w:val="00C93D88"/>
    <w:rsid w:val="00C97946"/>
    <w:rsid w:val="00CA23DB"/>
    <w:rsid w:val="00CB0773"/>
    <w:rsid w:val="00CB4306"/>
    <w:rsid w:val="00CD4D8C"/>
    <w:rsid w:val="00CD6D5D"/>
    <w:rsid w:val="00CE091B"/>
    <w:rsid w:val="00CE1F7E"/>
    <w:rsid w:val="00D01281"/>
    <w:rsid w:val="00D023FC"/>
    <w:rsid w:val="00D03ACE"/>
    <w:rsid w:val="00D03B57"/>
    <w:rsid w:val="00D03FAF"/>
    <w:rsid w:val="00D03FDF"/>
    <w:rsid w:val="00D0444F"/>
    <w:rsid w:val="00D05631"/>
    <w:rsid w:val="00D15B20"/>
    <w:rsid w:val="00D15B69"/>
    <w:rsid w:val="00D1681D"/>
    <w:rsid w:val="00D20DC9"/>
    <w:rsid w:val="00D232E4"/>
    <w:rsid w:val="00D26669"/>
    <w:rsid w:val="00D27591"/>
    <w:rsid w:val="00D304E8"/>
    <w:rsid w:val="00D335AD"/>
    <w:rsid w:val="00D34BBA"/>
    <w:rsid w:val="00D35A81"/>
    <w:rsid w:val="00D4013A"/>
    <w:rsid w:val="00D454AD"/>
    <w:rsid w:val="00D46820"/>
    <w:rsid w:val="00D551F0"/>
    <w:rsid w:val="00D5738B"/>
    <w:rsid w:val="00D6188A"/>
    <w:rsid w:val="00D65014"/>
    <w:rsid w:val="00D67224"/>
    <w:rsid w:val="00D72EE7"/>
    <w:rsid w:val="00D73236"/>
    <w:rsid w:val="00D76080"/>
    <w:rsid w:val="00D80CEE"/>
    <w:rsid w:val="00D84334"/>
    <w:rsid w:val="00D853C1"/>
    <w:rsid w:val="00D90E81"/>
    <w:rsid w:val="00D9253E"/>
    <w:rsid w:val="00D92F1B"/>
    <w:rsid w:val="00D96B39"/>
    <w:rsid w:val="00D9703D"/>
    <w:rsid w:val="00D976E5"/>
    <w:rsid w:val="00DA0886"/>
    <w:rsid w:val="00DA17B2"/>
    <w:rsid w:val="00DA3C72"/>
    <w:rsid w:val="00DA63C7"/>
    <w:rsid w:val="00DB1153"/>
    <w:rsid w:val="00DB4099"/>
    <w:rsid w:val="00DB497C"/>
    <w:rsid w:val="00DD7F08"/>
    <w:rsid w:val="00DE13CA"/>
    <w:rsid w:val="00DE16B6"/>
    <w:rsid w:val="00DE6400"/>
    <w:rsid w:val="00DE6500"/>
    <w:rsid w:val="00DE6B50"/>
    <w:rsid w:val="00DE7049"/>
    <w:rsid w:val="00DF0389"/>
    <w:rsid w:val="00DF07B8"/>
    <w:rsid w:val="00DF5972"/>
    <w:rsid w:val="00DF5974"/>
    <w:rsid w:val="00E024B7"/>
    <w:rsid w:val="00E03961"/>
    <w:rsid w:val="00E03D8E"/>
    <w:rsid w:val="00E053EC"/>
    <w:rsid w:val="00E15FA2"/>
    <w:rsid w:val="00E1796C"/>
    <w:rsid w:val="00E179FD"/>
    <w:rsid w:val="00E21C16"/>
    <w:rsid w:val="00E2361C"/>
    <w:rsid w:val="00E26A98"/>
    <w:rsid w:val="00E33EC3"/>
    <w:rsid w:val="00E34CE8"/>
    <w:rsid w:val="00E37F92"/>
    <w:rsid w:val="00E40DB8"/>
    <w:rsid w:val="00E41627"/>
    <w:rsid w:val="00E46502"/>
    <w:rsid w:val="00E511CA"/>
    <w:rsid w:val="00E52822"/>
    <w:rsid w:val="00E54F0E"/>
    <w:rsid w:val="00E5748A"/>
    <w:rsid w:val="00E604DF"/>
    <w:rsid w:val="00E643A9"/>
    <w:rsid w:val="00E6511D"/>
    <w:rsid w:val="00E651C5"/>
    <w:rsid w:val="00E6553D"/>
    <w:rsid w:val="00E679D0"/>
    <w:rsid w:val="00E7069F"/>
    <w:rsid w:val="00E72ECD"/>
    <w:rsid w:val="00E73D88"/>
    <w:rsid w:val="00E7415F"/>
    <w:rsid w:val="00E75DE3"/>
    <w:rsid w:val="00E768D0"/>
    <w:rsid w:val="00E7745C"/>
    <w:rsid w:val="00E7784B"/>
    <w:rsid w:val="00E813E6"/>
    <w:rsid w:val="00E81504"/>
    <w:rsid w:val="00E84D15"/>
    <w:rsid w:val="00E9217B"/>
    <w:rsid w:val="00E9244C"/>
    <w:rsid w:val="00E93F3C"/>
    <w:rsid w:val="00EA0938"/>
    <w:rsid w:val="00EA1805"/>
    <w:rsid w:val="00EA46E6"/>
    <w:rsid w:val="00EA52E3"/>
    <w:rsid w:val="00EA67C4"/>
    <w:rsid w:val="00EB014C"/>
    <w:rsid w:val="00EB3DD7"/>
    <w:rsid w:val="00EC1EF2"/>
    <w:rsid w:val="00EC4FAF"/>
    <w:rsid w:val="00EC505C"/>
    <w:rsid w:val="00ED0B63"/>
    <w:rsid w:val="00ED18EB"/>
    <w:rsid w:val="00ED1F16"/>
    <w:rsid w:val="00ED35A1"/>
    <w:rsid w:val="00ED42CD"/>
    <w:rsid w:val="00ED77A2"/>
    <w:rsid w:val="00ED7E8D"/>
    <w:rsid w:val="00EE1EC2"/>
    <w:rsid w:val="00EE3BAA"/>
    <w:rsid w:val="00EF134A"/>
    <w:rsid w:val="00EF2980"/>
    <w:rsid w:val="00F019CD"/>
    <w:rsid w:val="00F04A0D"/>
    <w:rsid w:val="00F114E2"/>
    <w:rsid w:val="00F16B4D"/>
    <w:rsid w:val="00F16D66"/>
    <w:rsid w:val="00F20E10"/>
    <w:rsid w:val="00F21239"/>
    <w:rsid w:val="00F233B0"/>
    <w:rsid w:val="00F27104"/>
    <w:rsid w:val="00F2747F"/>
    <w:rsid w:val="00F3438E"/>
    <w:rsid w:val="00F34F9D"/>
    <w:rsid w:val="00F417AF"/>
    <w:rsid w:val="00F418B7"/>
    <w:rsid w:val="00F4310D"/>
    <w:rsid w:val="00F432A0"/>
    <w:rsid w:val="00F445B1"/>
    <w:rsid w:val="00F4486F"/>
    <w:rsid w:val="00F44CE8"/>
    <w:rsid w:val="00F45FCD"/>
    <w:rsid w:val="00F46B1B"/>
    <w:rsid w:val="00F500B2"/>
    <w:rsid w:val="00F50F4C"/>
    <w:rsid w:val="00F532C8"/>
    <w:rsid w:val="00F540CC"/>
    <w:rsid w:val="00F5504C"/>
    <w:rsid w:val="00F55C38"/>
    <w:rsid w:val="00F60D98"/>
    <w:rsid w:val="00F60F9F"/>
    <w:rsid w:val="00F616C9"/>
    <w:rsid w:val="00F62132"/>
    <w:rsid w:val="00F662A0"/>
    <w:rsid w:val="00F66345"/>
    <w:rsid w:val="00F66773"/>
    <w:rsid w:val="00F72ED8"/>
    <w:rsid w:val="00F731FC"/>
    <w:rsid w:val="00F801EC"/>
    <w:rsid w:val="00F83DF5"/>
    <w:rsid w:val="00F84F53"/>
    <w:rsid w:val="00F903F6"/>
    <w:rsid w:val="00F913E8"/>
    <w:rsid w:val="00F933F0"/>
    <w:rsid w:val="00F9347D"/>
    <w:rsid w:val="00F94B0E"/>
    <w:rsid w:val="00F9647F"/>
    <w:rsid w:val="00FA1463"/>
    <w:rsid w:val="00FA2288"/>
    <w:rsid w:val="00FA3D81"/>
    <w:rsid w:val="00FA73D6"/>
    <w:rsid w:val="00FB7CBE"/>
    <w:rsid w:val="00FC0FA3"/>
    <w:rsid w:val="00FC38C9"/>
    <w:rsid w:val="00FC4185"/>
    <w:rsid w:val="00FC51E7"/>
    <w:rsid w:val="00FD0F2B"/>
    <w:rsid w:val="00FD1A0F"/>
    <w:rsid w:val="00FD41AB"/>
    <w:rsid w:val="00FD5561"/>
    <w:rsid w:val="00FD5CAC"/>
    <w:rsid w:val="00FD716D"/>
    <w:rsid w:val="00FD7638"/>
    <w:rsid w:val="00FE326C"/>
    <w:rsid w:val="00FE3C2A"/>
    <w:rsid w:val="00FE453B"/>
    <w:rsid w:val="00FE6126"/>
    <w:rsid w:val="00FE63A7"/>
    <w:rsid w:val="00FE707C"/>
    <w:rsid w:val="00FF32C9"/>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3C279"/>
  <w15:docId w15:val="{208962EE-4E01-4BBA-A7C7-1385345D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502"/>
    <w:pPr>
      <w:spacing w:after="0" w:line="240" w:lineRule="auto"/>
      <w:jc w:val="both"/>
    </w:pPr>
    <w:rPr>
      <w:rFonts w:ascii="Arial Unicode MS" w:eastAsia="Arial Unicode MS" w:hAnsi="Arial Unicode MS" w:cs="Arial Unicode MS"/>
      <w:sz w:val="18"/>
    </w:rPr>
  </w:style>
  <w:style w:type="paragraph" w:styleId="Heading1">
    <w:name w:val="heading 1"/>
    <w:basedOn w:val="Normal"/>
    <w:next w:val="Normal"/>
    <w:link w:val="Heading1Char"/>
    <w:uiPriority w:val="9"/>
    <w:qFormat/>
    <w:rsid w:val="00F27104"/>
    <w:pPr>
      <w:keepNext/>
      <w:keepLines/>
      <w:numPr>
        <w:numId w:val="4"/>
      </w:numPr>
      <w:spacing w:before="480"/>
      <w:outlineLvl w:val="0"/>
    </w:pPr>
    <w:rPr>
      <w:b/>
      <w:bCs/>
      <w:caps/>
      <w:sz w:val="24"/>
      <w:szCs w:val="28"/>
    </w:rPr>
  </w:style>
  <w:style w:type="paragraph" w:styleId="Heading2">
    <w:name w:val="heading 2"/>
    <w:basedOn w:val="Heading1"/>
    <w:next w:val="Normal"/>
    <w:link w:val="Heading2Char"/>
    <w:uiPriority w:val="9"/>
    <w:unhideWhenUsed/>
    <w:qFormat/>
    <w:rsid w:val="00F16B4D"/>
    <w:pPr>
      <w:numPr>
        <w:ilvl w:val="1"/>
      </w:numPr>
      <w:spacing w:before="100" w:beforeAutospacing="1"/>
      <w:outlineLvl w:val="1"/>
    </w:pPr>
    <w:rPr>
      <w:bCs w:val="0"/>
      <w:caps w:val="0"/>
      <w:sz w:val="22"/>
      <w:szCs w:val="22"/>
    </w:rPr>
  </w:style>
  <w:style w:type="paragraph" w:styleId="Heading3">
    <w:name w:val="heading 3"/>
    <w:basedOn w:val="Heading2"/>
    <w:next w:val="Normal"/>
    <w:link w:val="Heading3Char"/>
    <w:uiPriority w:val="9"/>
    <w:unhideWhenUsed/>
    <w:qFormat/>
    <w:rsid w:val="00F16B4D"/>
    <w:pPr>
      <w:numPr>
        <w:ilvl w:val="2"/>
      </w:numPr>
      <w:outlineLvl w:val="2"/>
    </w:pPr>
  </w:style>
  <w:style w:type="paragraph" w:styleId="Heading4">
    <w:name w:val="heading 4"/>
    <w:basedOn w:val="Normal"/>
    <w:next w:val="Normal"/>
    <w:link w:val="Heading4Char"/>
    <w:uiPriority w:val="9"/>
    <w:unhideWhenUsed/>
    <w:qFormat/>
    <w:rsid w:val="00517939"/>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qFormat/>
    <w:rsid w:val="00DE6400"/>
    <w:pPr>
      <w:keepNext/>
      <w:keepLines/>
      <w:spacing w:before="200" w:line="276" w:lineRule="auto"/>
      <w:outlineLvl w:val="4"/>
    </w:pPr>
    <w:rPr>
      <w:rFonts w:ascii="Arial" w:eastAsia="新細明體" w:hAnsi="Arial" w:cs="Times New Roman"/>
      <w:color w:val="243F6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C80"/>
    <w:rPr>
      <w:rFonts w:ascii="Tahoma" w:hAnsi="Tahoma" w:cs="Tahoma"/>
      <w:sz w:val="16"/>
      <w:szCs w:val="16"/>
    </w:rPr>
  </w:style>
  <w:style w:type="character" w:customStyle="1" w:styleId="BalloonTextChar">
    <w:name w:val="Balloon Text Char"/>
    <w:basedOn w:val="DefaultParagraphFont"/>
    <w:link w:val="BalloonText"/>
    <w:uiPriority w:val="99"/>
    <w:semiHidden/>
    <w:rsid w:val="007F2C80"/>
    <w:rPr>
      <w:rFonts w:ascii="Tahoma" w:hAnsi="Tahoma" w:cs="Tahoma"/>
      <w:sz w:val="16"/>
      <w:szCs w:val="16"/>
    </w:rPr>
  </w:style>
  <w:style w:type="paragraph" w:styleId="Header">
    <w:name w:val="header"/>
    <w:basedOn w:val="Normal"/>
    <w:link w:val="HeaderChar"/>
    <w:uiPriority w:val="99"/>
    <w:unhideWhenUsed/>
    <w:rsid w:val="007F2C80"/>
    <w:pPr>
      <w:tabs>
        <w:tab w:val="center" w:pos="4680"/>
        <w:tab w:val="right" w:pos="9360"/>
      </w:tabs>
    </w:pPr>
  </w:style>
  <w:style w:type="character" w:customStyle="1" w:styleId="HeaderChar">
    <w:name w:val="Header Char"/>
    <w:basedOn w:val="DefaultParagraphFont"/>
    <w:link w:val="Header"/>
    <w:uiPriority w:val="99"/>
    <w:rsid w:val="007F2C80"/>
  </w:style>
  <w:style w:type="paragraph" w:styleId="Footer">
    <w:name w:val="footer"/>
    <w:basedOn w:val="Normal"/>
    <w:link w:val="FooterChar"/>
    <w:uiPriority w:val="99"/>
    <w:unhideWhenUsed/>
    <w:rsid w:val="007F2C80"/>
    <w:pPr>
      <w:tabs>
        <w:tab w:val="center" w:pos="4680"/>
        <w:tab w:val="right" w:pos="9360"/>
      </w:tabs>
    </w:pPr>
  </w:style>
  <w:style w:type="character" w:customStyle="1" w:styleId="FooterChar">
    <w:name w:val="Footer Char"/>
    <w:basedOn w:val="DefaultParagraphFont"/>
    <w:link w:val="Footer"/>
    <w:uiPriority w:val="99"/>
    <w:rsid w:val="007F2C80"/>
  </w:style>
  <w:style w:type="paragraph" w:styleId="Title">
    <w:name w:val="Title"/>
    <w:basedOn w:val="Normal"/>
    <w:next w:val="Normal"/>
    <w:link w:val="TitleChar"/>
    <w:uiPriority w:val="10"/>
    <w:qFormat/>
    <w:rsid w:val="00967652"/>
    <w:pPr>
      <w:spacing w:after="300"/>
      <w:contextualSpacing/>
    </w:pPr>
    <w:rPr>
      <w:rFonts w:ascii="Times New Roman" w:eastAsiaTheme="majorEastAsia" w:hAnsi="Times New Roman" w:cstheme="majorBidi"/>
      <w:spacing w:val="5"/>
      <w:kern w:val="28"/>
      <w:sz w:val="52"/>
      <w:szCs w:val="52"/>
    </w:rPr>
  </w:style>
  <w:style w:type="character" w:customStyle="1" w:styleId="TitleChar">
    <w:name w:val="Title Char"/>
    <w:basedOn w:val="DefaultParagraphFont"/>
    <w:link w:val="Title"/>
    <w:uiPriority w:val="10"/>
    <w:rsid w:val="00967652"/>
    <w:rPr>
      <w:rFonts w:ascii="Times New Roman" w:eastAsiaTheme="majorEastAsia" w:hAnsi="Times New Roman" w:cstheme="majorBidi"/>
      <w:spacing w:val="5"/>
      <w:kern w:val="28"/>
      <w:sz w:val="52"/>
      <w:szCs w:val="52"/>
    </w:rPr>
  </w:style>
  <w:style w:type="character" w:customStyle="1" w:styleId="st">
    <w:name w:val="st"/>
    <w:basedOn w:val="DefaultParagraphFont"/>
    <w:rsid w:val="00967652"/>
  </w:style>
  <w:style w:type="character" w:customStyle="1" w:styleId="Heading1Char">
    <w:name w:val="Heading 1 Char"/>
    <w:basedOn w:val="DefaultParagraphFont"/>
    <w:link w:val="Heading1"/>
    <w:uiPriority w:val="9"/>
    <w:rsid w:val="00F27104"/>
    <w:rPr>
      <w:rFonts w:ascii="Arial Unicode MS" w:eastAsia="Arial Unicode MS" w:hAnsi="Arial Unicode MS" w:cs="Arial Unicode MS"/>
      <w:b/>
      <w:bCs/>
      <w:caps/>
      <w:sz w:val="24"/>
      <w:szCs w:val="28"/>
    </w:rPr>
  </w:style>
  <w:style w:type="paragraph" w:styleId="TOCHeading">
    <w:name w:val="TOC Heading"/>
    <w:basedOn w:val="Heading1"/>
    <w:next w:val="Normal"/>
    <w:uiPriority w:val="39"/>
    <w:unhideWhenUsed/>
    <w:qFormat/>
    <w:rsid w:val="003C59EB"/>
    <w:pPr>
      <w:outlineLvl w:val="9"/>
    </w:pPr>
    <w:rPr>
      <w:rFonts w:cs="Arial"/>
      <w:caps w:val="0"/>
      <w:sz w:val="28"/>
      <w:lang w:eastAsia="en-US"/>
    </w:rPr>
  </w:style>
  <w:style w:type="paragraph" w:styleId="TOC1">
    <w:name w:val="toc 1"/>
    <w:basedOn w:val="Normal"/>
    <w:next w:val="Normal"/>
    <w:autoRedefine/>
    <w:uiPriority w:val="39"/>
    <w:unhideWhenUsed/>
    <w:rsid w:val="006942EB"/>
    <w:pPr>
      <w:spacing w:after="100"/>
    </w:pPr>
  </w:style>
  <w:style w:type="character" w:styleId="Hyperlink">
    <w:name w:val="Hyperlink"/>
    <w:basedOn w:val="DefaultParagraphFont"/>
    <w:uiPriority w:val="99"/>
    <w:unhideWhenUsed/>
    <w:rsid w:val="006942EB"/>
    <w:rPr>
      <w:color w:val="0000FF" w:themeColor="hyperlink"/>
      <w:u w:val="single"/>
    </w:rPr>
  </w:style>
  <w:style w:type="paragraph" w:styleId="ListParagraph">
    <w:name w:val="List Paragraph"/>
    <w:basedOn w:val="Normal"/>
    <w:link w:val="ListParagraphChar"/>
    <w:uiPriority w:val="34"/>
    <w:qFormat/>
    <w:rsid w:val="006942EB"/>
    <w:pPr>
      <w:ind w:left="720"/>
      <w:contextualSpacing/>
    </w:pPr>
  </w:style>
  <w:style w:type="character" w:customStyle="1" w:styleId="Heading2Char">
    <w:name w:val="Heading 2 Char"/>
    <w:basedOn w:val="DefaultParagraphFont"/>
    <w:link w:val="Heading2"/>
    <w:uiPriority w:val="9"/>
    <w:rsid w:val="00F16B4D"/>
    <w:rPr>
      <w:rFonts w:ascii="Arial Unicode MS" w:eastAsia="Arial Unicode MS" w:hAnsi="Arial Unicode MS" w:cs="Arial Unicode MS"/>
      <w:b/>
    </w:rPr>
  </w:style>
  <w:style w:type="character" w:customStyle="1" w:styleId="Heading3Char">
    <w:name w:val="Heading 3 Char"/>
    <w:basedOn w:val="DefaultParagraphFont"/>
    <w:link w:val="Heading3"/>
    <w:uiPriority w:val="9"/>
    <w:rsid w:val="00F16B4D"/>
    <w:rPr>
      <w:rFonts w:ascii="Arial Unicode MS" w:eastAsia="Arial Unicode MS" w:hAnsi="Arial Unicode MS" w:cs="Arial Unicode MS"/>
      <w:b/>
    </w:rPr>
  </w:style>
  <w:style w:type="paragraph" w:styleId="TOC2">
    <w:name w:val="toc 2"/>
    <w:basedOn w:val="Normal"/>
    <w:next w:val="Normal"/>
    <w:autoRedefine/>
    <w:uiPriority w:val="39"/>
    <w:unhideWhenUsed/>
    <w:rsid w:val="005F7CB9"/>
    <w:pPr>
      <w:spacing w:after="100"/>
      <w:ind w:left="180"/>
    </w:pPr>
  </w:style>
  <w:style w:type="paragraph" w:styleId="FootnoteText">
    <w:name w:val="footnote text"/>
    <w:basedOn w:val="Normal"/>
    <w:link w:val="FootnoteTextChar"/>
    <w:uiPriority w:val="99"/>
    <w:semiHidden/>
    <w:unhideWhenUsed/>
    <w:rsid w:val="00417647"/>
    <w:rPr>
      <w:sz w:val="20"/>
      <w:szCs w:val="20"/>
    </w:rPr>
  </w:style>
  <w:style w:type="character" w:customStyle="1" w:styleId="FootnoteTextChar">
    <w:name w:val="Footnote Text Char"/>
    <w:basedOn w:val="DefaultParagraphFont"/>
    <w:link w:val="FootnoteText"/>
    <w:uiPriority w:val="99"/>
    <w:semiHidden/>
    <w:rsid w:val="00417647"/>
    <w:rPr>
      <w:rFonts w:ascii="Arial" w:hAnsi="Arial"/>
      <w:sz w:val="20"/>
      <w:szCs w:val="20"/>
    </w:rPr>
  </w:style>
  <w:style w:type="character" w:styleId="FootnoteReference">
    <w:name w:val="footnote reference"/>
    <w:basedOn w:val="DefaultParagraphFont"/>
    <w:uiPriority w:val="99"/>
    <w:semiHidden/>
    <w:unhideWhenUsed/>
    <w:rsid w:val="00417647"/>
    <w:rPr>
      <w:vertAlign w:val="superscript"/>
    </w:rPr>
  </w:style>
  <w:style w:type="table" w:styleId="TableGrid">
    <w:name w:val="Table Grid"/>
    <w:basedOn w:val="TableNormal"/>
    <w:uiPriority w:val="59"/>
    <w:rsid w:val="00283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3707"/>
    <w:pPr>
      <w:widowControl w:val="0"/>
      <w:autoSpaceDE w:val="0"/>
      <w:autoSpaceDN w:val="0"/>
      <w:adjustRightInd w:val="0"/>
      <w:spacing w:after="0" w:line="240" w:lineRule="auto"/>
    </w:pPr>
    <w:rPr>
      <w:rFonts w:ascii="Times New Roman" w:eastAsia="新細明體" w:hAnsi="Times New Roman" w:cs="Times New Roman"/>
      <w:color w:val="000000"/>
      <w:sz w:val="24"/>
      <w:szCs w:val="24"/>
    </w:rPr>
  </w:style>
  <w:style w:type="table" w:customStyle="1" w:styleId="1-11">
    <w:name w:val="暗色網底 1 - 輔色 11"/>
    <w:basedOn w:val="TableNormal"/>
    <w:uiPriority w:val="63"/>
    <w:rsid w:val="007E19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Paragraph">
    <w:name w:val="Table Paragraph"/>
    <w:basedOn w:val="Normal"/>
    <w:uiPriority w:val="1"/>
    <w:qFormat/>
    <w:rsid w:val="000D7434"/>
    <w:pPr>
      <w:widowControl w:val="0"/>
      <w:autoSpaceDE w:val="0"/>
      <w:autoSpaceDN w:val="0"/>
      <w:adjustRightInd w:val="0"/>
      <w:jc w:val="left"/>
    </w:pPr>
    <w:rPr>
      <w:rFonts w:ascii="Times New Roman" w:hAnsi="Times New Roman" w:cs="Times New Roman"/>
      <w:sz w:val="24"/>
      <w:szCs w:val="24"/>
    </w:rPr>
  </w:style>
  <w:style w:type="table" w:customStyle="1" w:styleId="-11">
    <w:name w:val="淺色清單 - 輔色 11"/>
    <w:basedOn w:val="TableNormal"/>
    <w:uiPriority w:val="61"/>
    <w:rsid w:val="002B24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3C77DA"/>
    <w:pPr>
      <w:ind w:leftChars="400" w:left="960"/>
    </w:pPr>
  </w:style>
  <w:style w:type="character" w:customStyle="1" w:styleId="Heading4Char">
    <w:name w:val="Heading 4 Char"/>
    <w:basedOn w:val="DefaultParagraphFont"/>
    <w:link w:val="Heading4"/>
    <w:uiPriority w:val="9"/>
    <w:rsid w:val="00517939"/>
    <w:rPr>
      <w:rFonts w:asciiTheme="majorHAnsi" w:eastAsiaTheme="majorEastAsia" w:hAnsiTheme="majorHAnsi" w:cstheme="majorBidi"/>
      <w:sz w:val="36"/>
      <w:szCs w:val="36"/>
    </w:rPr>
  </w:style>
  <w:style w:type="table" w:styleId="MediumShading1">
    <w:name w:val="Medium Shading 1"/>
    <w:basedOn w:val="TableNormal"/>
    <w:uiPriority w:val="63"/>
    <w:rsid w:val="00830CD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830CD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830C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4A676B"/>
    <w:pPr>
      <w:spacing w:before="100" w:beforeAutospacing="1" w:after="100" w:afterAutospacing="1"/>
      <w:jc w:val="left"/>
    </w:pPr>
    <w:rPr>
      <w:rFonts w:ascii="新細明體" w:eastAsia="新細明體" w:hAnsi="新細明體" w:cs="新細明體"/>
      <w:sz w:val="24"/>
      <w:szCs w:val="24"/>
    </w:rPr>
  </w:style>
  <w:style w:type="character" w:customStyle="1" w:styleId="apple-converted-space">
    <w:name w:val="apple-converted-space"/>
    <w:basedOn w:val="DefaultParagraphFont"/>
    <w:rsid w:val="0043643C"/>
  </w:style>
  <w:style w:type="paragraph" w:styleId="Subtitle">
    <w:name w:val="Subtitle"/>
    <w:basedOn w:val="Normal"/>
    <w:next w:val="Normal"/>
    <w:link w:val="SubtitleChar"/>
    <w:uiPriority w:val="11"/>
    <w:qFormat/>
    <w:rsid w:val="00364B08"/>
    <w:pPr>
      <w:spacing w:after="60"/>
      <w:jc w:val="left"/>
      <w:outlineLvl w:val="1"/>
    </w:pPr>
    <w:rPr>
      <w:rFonts w:asciiTheme="majorHAnsi" w:eastAsia="新細明體" w:hAnsiTheme="majorHAnsi" w:cstheme="majorBidi"/>
      <w:b/>
      <w:i/>
      <w:iCs/>
      <w:sz w:val="24"/>
      <w:szCs w:val="24"/>
    </w:rPr>
  </w:style>
  <w:style w:type="character" w:customStyle="1" w:styleId="SubtitleChar">
    <w:name w:val="Subtitle Char"/>
    <w:basedOn w:val="DefaultParagraphFont"/>
    <w:link w:val="Subtitle"/>
    <w:uiPriority w:val="11"/>
    <w:rsid w:val="00364B08"/>
    <w:rPr>
      <w:rFonts w:asciiTheme="majorHAnsi" w:eastAsia="新細明體" w:hAnsiTheme="majorHAnsi" w:cstheme="majorBidi"/>
      <w:b/>
      <w:i/>
      <w:iCs/>
      <w:sz w:val="24"/>
      <w:szCs w:val="24"/>
    </w:rPr>
  </w:style>
  <w:style w:type="character" w:styleId="Strong">
    <w:name w:val="Strong"/>
    <w:basedOn w:val="DefaultParagraphFont"/>
    <w:uiPriority w:val="22"/>
    <w:qFormat/>
    <w:rsid w:val="006B27C2"/>
    <w:rPr>
      <w:b/>
      <w:bCs/>
    </w:rPr>
  </w:style>
  <w:style w:type="character" w:styleId="Emphasis">
    <w:name w:val="Emphasis"/>
    <w:basedOn w:val="DefaultParagraphFont"/>
    <w:uiPriority w:val="20"/>
    <w:qFormat/>
    <w:rsid w:val="006B27C2"/>
    <w:rPr>
      <w:i/>
      <w:iCs/>
    </w:rPr>
  </w:style>
  <w:style w:type="paragraph" w:styleId="NoSpacing">
    <w:name w:val="No Spacing"/>
    <w:uiPriority w:val="1"/>
    <w:qFormat/>
    <w:rsid w:val="006B27C2"/>
    <w:pPr>
      <w:spacing w:after="0" w:line="240" w:lineRule="auto"/>
      <w:jc w:val="both"/>
    </w:pPr>
    <w:rPr>
      <w:rFonts w:ascii="Arial Unicode MS" w:eastAsia="Arial Unicode MS" w:hAnsi="Arial Unicode MS" w:cs="Arial Unicode MS"/>
      <w:sz w:val="18"/>
    </w:rPr>
  </w:style>
  <w:style w:type="character" w:styleId="CommentReference">
    <w:name w:val="annotation reference"/>
    <w:basedOn w:val="DefaultParagraphFont"/>
    <w:uiPriority w:val="99"/>
    <w:semiHidden/>
    <w:unhideWhenUsed/>
    <w:rsid w:val="00425353"/>
    <w:rPr>
      <w:sz w:val="18"/>
      <w:szCs w:val="18"/>
    </w:rPr>
  </w:style>
  <w:style w:type="paragraph" w:styleId="CommentText">
    <w:name w:val="annotation text"/>
    <w:basedOn w:val="Normal"/>
    <w:link w:val="CommentTextChar"/>
    <w:uiPriority w:val="99"/>
    <w:unhideWhenUsed/>
    <w:rsid w:val="00425353"/>
    <w:pPr>
      <w:jc w:val="left"/>
    </w:pPr>
  </w:style>
  <w:style w:type="character" w:customStyle="1" w:styleId="CommentTextChar">
    <w:name w:val="Comment Text Char"/>
    <w:basedOn w:val="DefaultParagraphFont"/>
    <w:link w:val="CommentText"/>
    <w:uiPriority w:val="99"/>
    <w:rsid w:val="00425353"/>
    <w:rPr>
      <w:rFonts w:ascii="Arial Unicode MS" w:eastAsia="Arial Unicode MS" w:hAnsi="Arial Unicode MS" w:cs="Arial Unicode MS"/>
      <w:sz w:val="18"/>
    </w:rPr>
  </w:style>
  <w:style w:type="paragraph" w:styleId="CommentSubject">
    <w:name w:val="annotation subject"/>
    <w:basedOn w:val="CommentText"/>
    <w:next w:val="CommentText"/>
    <w:link w:val="CommentSubjectChar"/>
    <w:uiPriority w:val="99"/>
    <w:semiHidden/>
    <w:unhideWhenUsed/>
    <w:rsid w:val="00425353"/>
    <w:rPr>
      <w:b/>
      <w:bCs/>
    </w:rPr>
  </w:style>
  <w:style w:type="character" w:customStyle="1" w:styleId="CommentSubjectChar">
    <w:name w:val="Comment Subject Char"/>
    <w:basedOn w:val="CommentTextChar"/>
    <w:link w:val="CommentSubject"/>
    <w:uiPriority w:val="99"/>
    <w:semiHidden/>
    <w:rsid w:val="00425353"/>
    <w:rPr>
      <w:rFonts w:ascii="Arial Unicode MS" w:eastAsia="Arial Unicode MS" w:hAnsi="Arial Unicode MS" w:cs="Arial Unicode MS"/>
      <w:b/>
      <w:bCs/>
      <w:sz w:val="18"/>
    </w:rPr>
  </w:style>
  <w:style w:type="paragraph" w:styleId="Caption">
    <w:name w:val="caption"/>
    <w:basedOn w:val="Normal"/>
    <w:next w:val="Normal"/>
    <w:uiPriority w:val="35"/>
    <w:unhideWhenUsed/>
    <w:qFormat/>
    <w:rsid w:val="00A8713F"/>
    <w:pPr>
      <w:spacing w:after="200" w:line="276" w:lineRule="auto"/>
    </w:pPr>
    <w:rPr>
      <w:rFonts w:ascii="Arial" w:eastAsia="新細明體" w:hAnsi="Arial" w:cs="Times New Roman"/>
      <w:sz w:val="20"/>
      <w:szCs w:val="20"/>
    </w:rPr>
  </w:style>
  <w:style w:type="paragraph" w:customStyle="1" w:styleId="1">
    <w:name w:val="樣式1"/>
    <w:basedOn w:val="Normal"/>
    <w:link w:val="10"/>
    <w:rsid w:val="00F5504C"/>
    <w:pPr>
      <w:widowControl w:val="0"/>
      <w:numPr>
        <w:numId w:val="3"/>
      </w:numPr>
      <w:jc w:val="left"/>
    </w:pPr>
    <w:rPr>
      <w:rFonts w:ascii="Calibri" w:eastAsia="新細明體" w:hAnsi="Calibri" w:cs="Arial"/>
      <w:color w:val="005585"/>
      <w:sz w:val="22"/>
    </w:rPr>
  </w:style>
  <w:style w:type="character" w:customStyle="1" w:styleId="10">
    <w:name w:val="樣式1 字元"/>
    <w:link w:val="1"/>
    <w:rsid w:val="002716E5"/>
    <w:rPr>
      <w:rFonts w:ascii="Calibri" w:eastAsia="新細明體" w:hAnsi="Calibri" w:cs="Arial"/>
      <w:color w:val="005585"/>
    </w:rPr>
  </w:style>
  <w:style w:type="character" w:customStyle="1" w:styleId="Heading5Char">
    <w:name w:val="Heading 5 Char"/>
    <w:basedOn w:val="DefaultParagraphFont"/>
    <w:link w:val="Heading5"/>
    <w:uiPriority w:val="9"/>
    <w:rsid w:val="00DE6400"/>
    <w:rPr>
      <w:rFonts w:ascii="Arial" w:eastAsia="新細明體" w:hAnsi="Arial" w:cs="Times New Roman"/>
      <w:color w:val="243F60"/>
    </w:rPr>
  </w:style>
  <w:style w:type="character" w:styleId="SubtleEmphasis">
    <w:name w:val="Subtle Emphasis"/>
    <w:uiPriority w:val="19"/>
    <w:qFormat/>
    <w:rsid w:val="00DE6400"/>
    <w:rPr>
      <w:rFonts w:ascii="Arial" w:hAnsi="Arial"/>
      <w:i/>
      <w:iCs/>
      <w:color w:val="808080"/>
    </w:rPr>
  </w:style>
  <w:style w:type="character" w:styleId="IntenseEmphasis">
    <w:name w:val="Intense Emphasis"/>
    <w:uiPriority w:val="21"/>
    <w:qFormat/>
    <w:rsid w:val="00DE6400"/>
    <w:rPr>
      <w:rFonts w:ascii="Arial" w:hAnsi="Arial"/>
      <w:b/>
      <w:bCs/>
      <w:i/>
      <w:iCs/>
      <w:color w:val="4F81BD"/>
    </w:rPr>
  </w:style>
  <w:style w:type="paragraph" w:customStyle="1" w:styleId="TT">
    <w:name w:val="TT"/>
    <w:basedOn w:val="Normal"/>
    <w:next w:val="Normal"/>
    <w:link w:val="TTChar"/>
    <w:qFormat/>
    <w:rsid w:val="00DE6400"/>
    <w:pPr>
      <w:snapToGrid w:val="0"/>
    </w:pPr>
    <w:rPr>
      <w:rFonts w:ascii="Courier New" w:eastAsia="新細明體" w:hAnsi="Courier New" w:cs="Courier New"/>
      <w:snapToGrid w:val="0"/>
      <w:sz w:val="20"/>
      <w:szCs w:val="20"/>
    </w:rPr>
  </w:style>
  <w:style w:type="character" w:customStyle="1" w:styleId="TTChar">
    <w:name w:val="TT Char"/>
    <w:link w:val="TT"/>
    <w:rsid w:val="00DE6400"/>
    <w:rPr>
      <w:rFonts w:ascii="Courier New" w:eastAsia="新細明體" w:hAnsi="Courier New" w:cs="Courier New"/>
      <w:snapToGrid w:val="0"/>
      <w:sz w:val="20"/>
      <w:szCs w:val="20"/>
    </w:rPr>
  </w:style>
  <w:style w:type="table" w:customStyle="1" w:styleId="-111">
    <w:name w:val="淺色清單 - 輔色 111"/>
    <w:basedOn w:val="TableNormal"/>
    <w:uiPriority w:val="61"/>
    <w:rsid w:val="00DE6400"/>
    <w:pPr>
      <w:spacing w:after="0" w:line="240" w:lineRule="auto"/>
    </w:pPr>
    <w:rPr>
      <w:rFonts w:ascii="Calibri" w:eastAsia="新細明體"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1">
    <w:name w:val="暗色網底 1 - 輔色 111"/>
    <w:basedOn w:val="TableNormal"/>
    <w:uiPriority w:val="63"/>
    <w:rsid w:val="00DE6400"/>
    <w:pPr>
      <w:spacing w:after="0" w:line="240" w:lineRule="auto"/>
    </w:pPr>
    <w:rPr>
      <w:rFonts w:ascii="Calibri" w:eastAsia="新細明體" w:hAnsi="Calibri"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BodyText">
    <w:name w:val="Body Text"/>
    <w:basedOn w:val="Normal"/>
    <w:link w:val="BodyTextChar"/>
    <w:rsid w:val="00DE6400"/>
    <w:pPr>
      <w:widowControl w:val="0"/>
      <w:jc w:val="left"/>
    </w:pPr>
    <w:rPr>
      <w:rFonts w:ascii="Times New Roman" w:eastAsia="新細明體" w:hAnsi="Times New Roman" w:cs="Times New Roman"/>
      <w:kern w:val="2"/>
      <w:sz w:val="32"/>
      <w:szCs w:val="24"/>
    </w:rPr>
  </w:style>
  <w:style w:type="character" w:customStyle="1" w:styleId="BodyTextChar">
    <w:name w:val="Body Text Char"/>
    <w:basedOn w:val="DefaultParagraphFont"/>
    <w:link w:val="BodyText"/>
    <w:rsid w:val="00DE6400"/>
    <w:rPr>
      <w:rFonts w:ascii="Times New Roman" w:eastAsia="新細明體" w:hAnsi="Times New Roman" w:cs="Times New Roman"/>
      <w:kern w:val="2"/>
      <w:sz w:val="32"/>
      <w:szCs w:val="24"/>
    </w:rPr>
  </w:style>
  <w:style w:type="character" w:styleId="PageNumber">
    <w:name w:val="page number"/>
    <w:basedOn w:val="DefaultParagraphFont"/>
    <w:rsid w:val="00DE6400"/>
  </w:style>
  <w:style w:type="paragraph" w:customStyle="1" w:styleId="ReportTitle">
    <w:name w:val="ReportTitle"/>
    <w:basedOn w:val="Normal"/>
    <w:rsid w:val="00DE6400"/>
    <w:pPr>
      <w:keepNext/>
      <w:spacing w:before="1600" w:line="360" w:lineRule="atLeast"/>
      <w:jc w:val="center"/>
    </w:pPr>
    <w:rPr>
      <w:rFonts w:ascii="Arial" w:eastAsia="Times New Roman" w:hAnsi="Arial" w:cs="Arial"/>
      <w:b/>
      <w:bCs/>
      <w:caps/>
      <w:color w:val="000000"/>
      <w:sz w:val="36"/>
      <w:szCs w:val="36"/>
      <w:lang w:eastAsia="en-US"/>
    </w:rPr>
  </w:style>
  <w:style w:type="paragraph" w:customStyle="1" w:styleId="AbstractTitle">
    <w:name w:val="Abstract Title"/>
    <w:rsid w:val="00DE6400"/>
    <w:pPr>
      <w:keepNext/>
      <w:keepLines/>
      <w:spacing w:before="6000" w:after="120" w:line="240" w:lineRule="auto"/>
      <w:ind w:left="720"/>
    </w:pPr>
    <w:rPr>
      <w:rFonts w:ascii="Arial" w:eastAsia="Times New Roman" w:hAnsi="Arial" w:cs="Arial"/>
      <w:b/>
      <w:bCs/>
      <w:color w:val="000000"/>
      <w:sz w:val="28"/>
      <w:szCs w:val="28"/>
      <w:lang w:eastAsia="en-US"/>
    </w:rPr>
  </w:style>
  <w:style w:type="paragraph" w:styleId="Revision">
    <w:name w:val="Revision"/>
    <w:hidden/>
    <w:uiPriority w:val="99"/>
    <w:semiHidden/>
    <w:rsid w:val="00DE6400"/>
    <w:pPr>
      <w:spacing w:after="0" w:line="240" w:lineRule="auto"/>
    </w:pPr>
    <w:rPr>
      <w:rFonts w:ascii="Arial" w:eastAsia="新細明體" w:hAnsi="Arial" w:cs="Times New Roman"/>
    </w:rPr>
  </w:style>
  <w:style w:type="character" w:styleId="FollowedHyperlink">
    <w:name w:val="FollowedHyperlink"/>
    <w:uiPriority w:val="99"/>
    <w:semiHidden/>
    <w:unhideWhenUsed/>
    <w:rsid w:val="00DE6400"/>
    <w:rPr>
      <w:color w:val="800080"/>
      <w:u w:val="single"/>
    </w:rPr>
  </w:style>
  <w:style w:type="character" w:customStyle="1" w:styleId="ListParagraphChar">
    <w:name w:val="List Paragraph Char"/>
    <w:link w:val="ListParagraph"/>
    <w:uiPriority w:val="34"/>
    <w:rsid w:val="00251040"/>
    <w:rPr>
      <w:rFonts w:ascii="Arial Unicode MS" w:eastAsia="Arial Unicode MS" w:hAnsi="Arial Unicode MS" w:cs="Arial Unicode MS"/>
      <w:sz w:val="18"/>
    </w:rPr>
  </w:style>
  <w:style w:type="table" w:styleId="GridTable5Dark-Accent1">
    <w:name w:val="Grid Table 5 Dark Accent 1"/>
    <w:basedOn w:val="TableNormal"/>
    <w:uiPriority w:val="50"/>
    <w:rsid w:val="004F5B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D61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7347">
      <w:bodyDiv w:val="1"/>
      <w:marLeft w:val="0"/>
      <w:marRight w:val="0"/>
      <w:marTop w:val="0"/>
      <w:marBottom w:val="0"/>
      <w:divBdr>
        <w:top w:val="none" w:sz="0" w:space="0" w:color="auto"/>
        <w:left w:val="none" w:sz="0" w:space="0" w:color="auto"/>
        <w:bottom w:val="none" w:sz="0" w:space="0" w:color="auto"/>
        <w:right w:val="none" w:sz="0" w:space="0" w:color="auto"/>
      </w:divBdr>
      <w:divsChild>
        <w:div w:id="78866563">
          <w:marLeft w:val="1166"/>
          <w:marRight w:val="0"/>
          <w:marTop w:val="125"/>
          <w:marBottom w:val="0"/>
          <w:divBdr>
            <w:top w:val="none" w:sz="0" w:space="0" w:color="auto"/>
            <w:left w:val="none" w:sz="0" w:space="0" w:color="auto"/>
            <w:bottom w:val="none" w:sz="0" w:space="0" w:color="auto"/>
            <w:right w:val="none" w:sz="0" w:space="0" w:color="auto"/>
          </w:divBdr>
        </w:div>
        <w:div w:id="169492812">
          <w:marLeft w:val="547"/>
          <w:marRight w:val="0"/>
          <w:marTop w:val="144"/>
          <w:marBottom w:val="0"/>
          <w:divBdr>
            <w:top w:val="none" w:sz="0" w:space="0" w:color="auto"/>
            <w:left w:val="none" w:sz="0" w:space="0" w:color="auto"/>
            <w:bottom w:val="none" w:sz="0" w:space="0" w:color="auto"/>
            <w:right w:val="none" w:sz="0" w:space="0" w:color="auto"/>
          </w:divBdr>
        </w:div>
        <w:div w:id="371661487">
          <w:marLeft w:val="1166"/>
          <w:marRight w:val="0"/>
          <w:marTop w:val="125"/>
          <w:marBottom w:val="0"/>
          <w:divBdr>
            <w:top w:val="none" w:sz="0" w:space="0" w:color="auto"/>
            <w:left w:val="none" w:sz="0" w:space="0" w:color="auto"/>
            <w:bottom w:val="none" w:sz="0" w:space="0" w:color="auto"/>
            <w:right w:val="none" w:sz="0" w:space="0" w:color="auto"/>
          </w:divBdr>
        </w:div>
        <w:div w:id="451558795">
          <w:marLeft w:val="547"/>
          <w:marRight w:val="0"/>
          <w:marTop w:val="144"/>
          <w:marBottom w:val="0"/>
          <w:divBdr>
            <w:top w:val="none" w:sz="0" w:space="0" w:color="auto"/>
            <w:left w:val="none" w:sz="0" w:space="0" w:color="auto"/>
            <w:bottom w:val="none" w:sz="0" w:space="0" w:color="auto"/>
            <w:right w:val="none" w:sz="0" w:space="0" w:color="auto"/>
          </w:divBdr>
        </w:div>
        <w:div w:id="671762108">
          <w:marLeft w:val="1166"/>
          <w:marRight w:val="0"/>
          <w:marTop w:val="125"/>
          <w:marBottom w:val="0"/>
          <w:divBdr>
            <w:top w:val="none" w:sz="0" w:space="0" w:color="auto"/>
            <w:left w:val="none" w:sz="0" w:space="0" w:color="auto"/>
            <w:bottom w:val="none" w:sz="0" w:space="0" w:color="auto"/>
            <w:right w:val="none" w:sz="0" w:space="0" w:color="auto"/>
          </w:divBdr>
        </w:div>
        <w:div w:id="757794550">
          <w:marLeft w:val="1166"/>
          <w:marRight w:val="0"/>
          <w:marTop w:val="125"/>
          <w:marBottom w:val="0"/>
          <w:divBdr>
            <w:top w:val="none" w:sz="0" w:space="0" w:color="auto"/>
            <w:left w:val="none" w:sz="0" w:space="0" w:color="auto"/>
            <w:bottom w:val="none" w:sz="0" w:space="0" w:color="auto"/>
            <w:right w:val="none" w:sz="0" w:space="0" w:color="auto"/>
          </w:divBdr>
        </w:div>
        <w:div w:id="992299679">
          <w:marLeft w:val="1166"/>
          <w:marRight w:val="0"/>
          <w:marTop w:val="125"/>
          <w:marBottom w:val="0"/>
          <w:divBdr>
            <w:top w:val="none" w:sz="0" w:space="0" w:color="auto"/>
            <w:left w:val="none" w:sz="0" w:space="0" w:color="auto"/>
            <w:bottom w:val="none" w:sz="0" w:space="0" w:color="auto"/>
            <w:right w:val="none" w:sz="0" w:space="0" w:color="auto"/>
          </w:divBdr>
        </w:div>
        <w:div w:id="1627541171">
          <w:marLeft w:val="547"/>
          <w:marRight w:val="0"/>
          <w:marTop w:val="144"/>
          <w:marBottom w:val="0"/>
          <w:divBdr>
            <w:top w:val="none" w:sz="0" w:space="0" w:color="auto"/>
            <w:left w:val="none" w:sz="0" w:space="0" w:color="auto"/>
            <w:bottom w:val="none" w:sz="0" w:space="0" w:color="auto"/>
            <w:right w:val="none" w:sz="0" w:space="0" w:color="auto"/>
          </w:divBdr>
        </w:div>
        <w:div w:id="1681855843">
          <w:marLeft w:val="1166"/>
          <w:marRight w:val="0"/>
          <w:marTop w:val="125"/>
          <w:marBottom w:val="0"/>
          <w:divBdr>
            <w:top w:val="none" w:sz="0" w:space="0" w:color="auto"/>
            <w:left w:val="none" w:sz="0" w:space="0" w:color="auto"/>
            <w:bottom w:val="none" w:sz="0" w:space="0" w:color="auto"/>
            <w:right w:val="none" w:sz="0" w:space="0" w:color="auto"/>
          </w:divBdr>
        </w:div>
        <w:div w:id="2040205300">
          <w:marLeft w:val="1166"/>
          <w:marRight w:val="0"/>
          <w:marTop w:val="125"/>
          <w:marBottom w:val="0"/>
          <w:divBdr>
            <w:top w:val="none" w:sz="0" w:space="0" w:color="auto"/>
            <w:left w:val="none" w:sz="0" w:space="0" w:color="auto"/>
            <w:bottom w:val="none" w:sz="0" w:space="0" w:color="auto"/>
            <w:right w:val="none" w:sz="0" w:space="0" w:color="auto"/>
          </w:divBdr>
        </w:div>
      </w:divsChild>
    </w:div>
    <w:div w:id="227376550">
      <w:bodyDiv w:val="1"/>
      <w:marLeft w:val="0"/>
      <w:marRight w:val="0"/>
      <w:marTop w:val="0"/>
      <w:marBottom w:val="0"/>
      <w:divBdr>
        <w:top w:val="none" w:sz="0" w:space="0" w:color="auto"/>
        <w:left w:val="none" w:sz="0" w:space="0" w:color="auto"/>
        <w:bottom w:val="none" w:sz="0" w:space="0" w:color="auto"/>
        <w:right w:val="none" w:sz="0" w:space="0" w:color="auto"/>
      </w:divBdr>
    </w:div>
    <w:div w:id="257179170">
      <w:bodyDiv w:val="1"/>
      <w:marLeft w:val="0"/>
      <w:marRight w:val="0"/>
      <w:marTop w:val="0"/>
      <w:marBottom w:val="0"/>
      <w:divBdr>
        <w:top w:val="none" w:sz="0" w:space="0" w:color="auto"/>
        <w:left w:val="none" w:sz="0" w:space="0" w:color="auto"/>
        <w:bottom w:val="none" w:sz="0" w:space="0" w:color="auto"/>
        <w:right w:val="none" w:sz="0" w:space="0" w:color="auto"/>
      </w:divBdr>
      <w:divsChild>
        <w:div w:id="284042911">
          <w:marLeft w:val="1166"/>
          <w:marRight w:val="0"/>
          <w:marTop w:val="134"/>
          <w:marBottom w:val="0"/>
          <w:divBdr>
            <w:top w:val="none" w:sz="0" w:space="0" w:color="auto"/>
            <w:left w:val="none" w:sz="0" w:space="0" w:color="auto"/>
            <w:bottom w:val="none" w:sz="0" w:space="0" w:color="auto"/>
            <w:right w:val="none" w:sz="0" w:space="0" w:color="auto"/>
          </w:divBdr>
        </w:div>
        <w:div w:id="506677331">
          <w:marLeft w:val="547"/>
          <w:marRight w:val="0"/>
          <w:marTop w:val="154"/>
          <w:marBottom w:val="0"/>
          <w:divBdr>
            <w:top w:val="none" w:sz="0" w:space="0" w:color="auto"/>
            <w:left w:val="none" w:sz="0" w:space="0" w:color="auto"/>
            <w:bottom w:val="none" w:sz="0" w:space="0" w:color="auto"/>
            <w:right w:val="none" w:sz="0" w:space="0" w:color="auto"/>
          </w:divBdr>
        </w:div>
        <w:div w:id="571818720">
          <w:marLeft w:val="547"/>
          <w:marRight w:val="0"/>
          <w:marTop w:val="154"/>
          <w:marBottom w:val="0"/>
          <w:divBdr>
            <w:top w:val="none" w:sz="0" w:space="0" w:color="auto"/>
            <w:left w:val="none" w:sz="0" w:space="0" w:color="auto"/>
            <w:bottom w:val="none" w:sz="0" w:space="0" w:color="auto"/>
            <w:right w:val="none" w:sz="0" w:space="0" w:color="auto"/>
          </w:divBdr>
        </w:div>
        <w:div w:id="816186228">
          <w:marLeft w:val="547"/>
          <w:marRight w:val="0"/>
          <w:marTop w:val="154"/>
          <w:marBottom w:val="0"/>
          <w:divBdr>
            <w:top w:val="none" w:sz="0" w:space="0" w:color="auto"/>
            <w:left w:val="none" w:sz="0" w:space="0" w:color="auto"/>
            <w:bottom w:val="none" w:sz="0" w:space="0" w:color="auto"/>
            <w:right w:val="none" w:sz="0" w:space="0" w:color="auto"/>
          </w:divBdr>
        </w:div>
        <w:div w:id="1606886426">
          <w:marLeft w:val="1166"/>
          <w:marRight w:val="0"/>
          <w:marTop w:val="134"/>
          <w:marBottom w:val="0"/>
          <w:divBdr>
            <w:top w:val="none" w:sz="0" w:space="0" w:color="auto"/>
            <w:left w:val="none" w:sz="0" w:space="0" w:color="auto"/>
            <w:bottom w:val="none" w:sz="0" w:space="0" w:color="auto"/>
            <w:right w:val="none" w:sz="0" w:space="0" w:color="auto"/>
          </w:divBdr>
        </w:div>
      </w:divsChild>
    </w:div>
    <w:div w:id="207462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en.wikipedia.org/wiki/Intel_HEX"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keil.com/support/docs/1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92224C340BE34FBC96C78E9EA9B405" ma:contentTypeVersion="0" ma:contentTypeDescription="Create a new document." ma:contentTypeScope="" ma:versionID="226693c2edd277d4630d04ea1dd7b954">
  <xsd:schema xmlns:xsd="http://www.w3.org/2001/XMLSchema" xmlns:xs="http://www.w3.org/2001/XMLSchema" xmlns:p="http://schemas.microsoft.com/office/2006/metadata/properties" xmlns:ns2="e9885480-7370-43d9-ab5d-71e8642016a4" targetNamespace="http://schemas.microsoft.com/office/2006/metadata/properties" ma:root="true" ma:fieldsID="e48dacbf6c7d93499a3c44ad3cb48877" ns2:_="">
    <xsd:import namespace="e9885480-7370-43d9-ab5d-71e8642016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85480-7370-43d9-ab5d-71e8642016a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e9885480-7370-43d9-ab5d-71e8642016a4">U7DE4SHDHVMZ-53-222</_dlc_DocId>
    <_dlc_DocIdUrl xmlns="e9885480-7370-43d9-ab5d-71e8642016a4">
      <Url>http://mchpweb-2010/sites/WSG-BT-SW-ProjectManagement/QA-Tool-Team/_layouts/DocIdRedir.aspx?ID=U7DE4SHDHVMZ-53-222</Url>
      <Description>U7DE4SHDHVMZ-53-222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91FE0E-5B3D-40E1-97E5-C92BFACA7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85480-7370-43d9-ab5d-71e864201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1B8965-2475-4D2F-922A-32F9AD29DAA6}">
  <ds:schemaRefs>
    <ds:schemaRef ds:uri="http://schemas.microsoft.com/sharepoint/events"/>
  </ds:schemaRefs>
</ds:datastoreItem>
</file>

<file path=customXml/itemProps3.xml><?xml version="1.0" encoding="utf-8"?>
<ds:datastoreItem xmlns:ds="http://schemas.openxmlformats.org/officeDocument/2006/customXml" ds:itemID="{B2D2067B-460E-4F41-8453-8DF2009C9A98}">
  <ds:schemaRefs>
    <ds:schemaRef ds:uri="http://schemas.microsoft.com/office/2006/metadata/properties"/>
    <ds:schemaRef ds:uri="http://schemas.microsoft.com/office/infopath/2007/PartnerControls"/>
    <ds:schemaRef ds:uri="e9885480-7370-43d9-ab5d-71e8642016a4"/>
  </ds:schemaRefs>
</ds:datastoreItem>
</file>

<file path=customXml/itemProps4.xml><?xml version="1.0" encoding="utf-8"?>
<ds:datastoreItem xmlns:ds="http://schemas.openxmlformats.org/officeDocument/2006/customXml" ds:itemID="{E463F56E-A20B-48DE-886C-DDCB7D4FB39E}">
  <ds:schemaRefs>
    <ds:schemaRef ds:uri="http://schemas.microsoft.com/sharepoint/v3/contenttype/forms"/>
  </ds:schemaRefs>
</ds:datastoreItem>
</file>

<file path=customXml/itemProps5.xml><?xml version="1.0" encoding="utf-8"?>
<ds:datastoreItem xmlns:ds="http://schemas.openxmlformats.org/officeDocument/2006/customXml" ds:itemID="{44E68666-BFB3-4952-9236-2544A29E5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14</Pages>
  <Words>2525</Words>
  <Characters>14395</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Tool Layout</vt:lpstr>
      <vt:lpstr/>
      <vt:lpstr>Use Cases</vt:lpstr>
      <vt:lpstr>    Flash Firmware Update through COM Port</vt:lpstr>
      <vt:lpstr>    EEProm System-Configuration Update</vt:lpstr>
      <vt:lpstr>    Firmware Flash Update through USB</vt:lpstr>
      <vt:lpstr>    Flash Firmware Dump through COM Port</vt:lpstr>
      <vt:lpstr>    Firmware Images and Configuration Merge</vt:lpstr>
      <vt:lpstr>Appendix A: HEX Images Collection(BM83 Only)</vt:lpstr>
      <vt:lpstr>Revision History</vt:lpstr>
    </vt:vector>
  </TitlesOfParts>
  <Company>Microchip Technology Inc.</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Mihs</dc:creator>
  <cp:lastModifiedBy>Mika Hu - A23139</cp:lastModifiedBy>
  <cp:revision>14</cp:revision>
  <dcterms:created xsi:type="dcterms:W3CDTF">2020-04-15T07:24:00Z</dcterms:created>
  <dcterms:modified xsi:type="dcterms:W3CDTF">2020-04-17T07:03:00Z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0x010100F492224C340BE34FBC96C78E9EA9B405</vt:lpwstr>
  </property>
  <property fmtid="{D5CDD505-2E9C-101B-9397-08002B2CF9AE}" pid="3" name="_dlc_DocIdItemGuid">
    <vt:lpwstr>6a23cd32-f706-444d-b476-31428d58b392</vt:lpwstr>
  </property>
</Properties>
</file>